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Look w:val="04A0" w:firstRow="1" w:lastRow="0" w:firstColumn="1" w:lastColumn="0" w:noHBand="0" w:noVBand="1"/>
      </w:tblPr>
      <w:tblGrid>
        <w:gridCol w:w="785"/>
        <w:gridCol w:w="2740"/>
      </w:tblGrid>
      <w:tr w:rsidR="00203C8A" w14:paraId="04D8CCFB" w14:textId="77777777" w:rsidTr="00203C8A">
        <w:trPr>
          <w:trHeight w:val="996"/>
        </w:trPr>
        <w:tc>
          <w:tcPr>
            <w:tcW w:w="3525" w:type="dxa"/>
            <w:gridSpan w:val="2"/>
            <w:vAlign w:val="center"/>
          </w:tcPr>
          <w:p w14:paraId="16B04F24" w14:textId="6C4913F8" w:rsidR="000161B2" w:rsidRPr="00560F55" w:rsidRDefault="00597FCE" w:rsidP="0025593A">
            <w:pPr>
              <w:jc w:val="center"/>
              <w:rPr>
                <w:rFonts w:cs="Times New Roman"/>
                <w:b/>
                <w:sz w:val="28"/>
                <w:szCs w:val="28"/>
              </w:rPr>
            </w:pPr>
            <w:bookmarkStart w:id="0" w:name="_GoBack"/>
            <w:r>
              <w:rPr>
                <w:rFonts w:cs="Times New Roman"/>
                <w:b/>
                <w:sz w:val="28"/>
                <w:szCs w:val="28"/>
              </w:rPr>
              <w:t>Project 3</w:t>
            </w:r>
          </w:p>
        </w:tc>
      </w:tr>
      <w:tr w:rsidR="00203C8A" w14:paraId="7A241939" w14:textId="77777777" w:rsidTr="00203C8A">
        <w:trPr>
          <w:trHeight w:val="996"/>
        </w:trPr>
        <w:tc>
          <w:tcPr>
            <w:tcW w:w="785" w:type="dxa"/>
            <w:vAlign w:val="center"/>
          </w:tcPr>
          <w:p w14:paraId="0C3C75CE" w14:textId="77777777" w:rsidR="000161B2" w:rsidRDefault="000161B2" w:rsidP="0025593A">
            <w:pPr>
              <w:jc w:val="center"/>
              <w:rPr>
                <w:rFonts w:cs="Times New Roman"/>
              </w:rPr>
            </w:pPr>
            <w:r>
              <w:rPr>
                <w:rFonts w:cs="Times New Roman"/>
              </w:rPr>
              <w:fldChar w:fldCharType="begin">
                <w:ffData>
                  <w:name w:val="Check1"/>
                  <w:enabled/>
                  <w:calcOnExit w:val="0"/>
                  <w:checkBox>
                    <w:sizeAuto/>
                    <w:default w:val="0"/>
                    <w:checked w:val="0"/>
                  </w:checkBox>
                </w:ffData>
              </w:fldChar>
            </w:r>
            <w:bookmarkStart w:id="1" w:name="Check1"/>
            <w:r>
              <w:rPr>
                <w:rFonts w:cs="Times New Roman"/>
              </w:rPr>
              <w:instrText xml:space="preserve"> FORMCHECKBOX </w:instrText>
            </w:r>
            <w:r>
              <w:rPr>
                <w:rFonts w:cs="Times New Roman"/>
              </w:rPr>
            </w:r>
            <w:r>
              <w:rPr>
                <w:rFonts w:cs="Times New Roman"/>
              </w:rPr>
              <w:fldChar w:fldCharType="end"/>
            </w:r>
            <w:bookmarkEnd w:id="1"/>
          </w:p>
        </w:tc>
        <w:tc>
          <w:tcPr>
            <w:tcW w:w="2740" w:type="dxa"/>
            <w:vAlign w:val="center"/>
          </w:tcPr>
          <w:p w14:paraId="0680114B" w14:textId="77777777" w:rsidR="000161B2" w:rsidRPr="002405CD" w:rsidRDefault="000161B2" w:rsidP="0025593A">
            <w:pPr>
              <w:jc w:val="center"/>
              <w:rPr>
                <w:rFonts w:cs="Times New Roman"/>
                <w:color w:val="1F497D" w:themeColor="text2"/>
              </w:rPr>
            </w:pPr>
            <w:r w:rsidRPr="002405CD">
              <w:rPr>
                <w:rFonts w:cs="Times New Roman"/>
                <w:color w:val="1F497D" w:themeColor="text2"/>
              </w:rPr>
              <w:t>Have we designated a daily secretary?</w:t>
            </w:r>
          </w:p>
        </w:tc>
      </w:tr>
      <w:tr w:rsidR="00203C8A" w14:paraId="348A3237" w14:textId="77777777" w:rsidTr="00203C8A">
        <w:trPr>
          <w:trHeight w:val="996"/>
        </w:trPr>
        <w:tc>
          <w:tcPr>
            <w:tcW w:w="785" w:type="dxa"/>
            <w:vAlign w:val="center"/>
          </w:tcPr>
          <w:p w14:paraId="55E89BA3" w14:textId="77777777" w:rsidR="000161B2" w:rsidRDefault="000161B2" w:rsidP="0025593A">
            <w:pPr>
              <w:jc w:val="center"/>
              <w:rPr>
                <w:rFonts w:cs="Times New Roman"/>
              </w:rPr>
            </w:pPr>
            <w:r>
              <w:rPr>
                <w:rFonts w:cs="Times New Roman"/>
              </w:rPr>
              <w:fldChar w:fldCharType="begin">
                <w:ffData>
                  <w:name w:val="Check2"/>
                  <w:enabled/>
                  <w:calcOnExit w:val="0"/>
                  <w:checkBox>
                    <w:sizeAuto/>
                    <w:default w:val="0"/>
                    <w:checked w:val="0"/>
                  </w:checkBox>
                </w:ffData>
              </w:fldChar>
            </w:r>
            <w:bookmarkStart w:id="2" w:name="Check2"/>
            <w:r>
              <w:rPr>
                <w:rFonts w:cs="Times New Roman"/>
              </w:rPr>
              <w:instrText xml:space="preserve"> FORMCHECKBOX </w:instrText>
            </w:r>
            <w:r>
              <w:rPr>
                <w:rFonts w:cs="Times New Roman"/>
              </w:rPr>
            </w:r>
            <w:r>
              <w:rPr>
                <w:rFonts w:cs="Times New Roman"/>
              </w:rPr>
              <w:fldChar w:fldCharType="end"/>
            </w:r>
            <w:bookmarkEnd w:id="2"/>
          </w:p>
        </w:tc>
        <w:tc>
          <w:tcPr>
            <w:tcW w:w="2740" w:type="dxa"/>
            <w:vAlign w:val="center"/>
          </w:tcPr>
          <w:p w14:paraId="57A7A6D6" w14:textId="77777777" w:rsidR="000161B2" w:rsidRPr="002405CD" w:rsidRDefault="000161B2" w:rsidP="0025593A">
            <w:pPr>
              <w:jc w:val="center"/>
              <w:rPr>
                <w:rFonts w:cs="Times New Roman"/>
                <w:color w:val="1F497D" w:themeColor="text2"/>
              </w:rPr>
            </w:pPr>
            <w:r w:rsidRPr="002405CD">
              <w:rPr>
                <w:rFonts w:cs="Times New Roman"/>
                <w:color w:val="1F497D" w:themeColor="text2"/>
              </w:rPr>
              <w:t>Have we decided on a division of project tasks?</w:t>
            </w:r>
          </w:p>
          <w:p w14:paraId="55B84BCA" w14:textId="77777777" w:rsidR="000161B2" w:rsidRPr="002405CD" w:rsidRDefault="000161B2" w:rsidP="0025593A">
            <w:pPr>
              <w:jc w:val="center"/>
              <w:rPr>
                <w:rFonts w:cs="Times New Roman"/>
                <w:color w:val="1F497D" w:themeColor="text2"/>
              </w:rPr>
            </w:pPr>
          </w:p>
          <w:p w14:paraId="1A405B61" w14:textId="3B7FCEAB" w:rsidR="000161B2" w:rsidRPr="001720BA" w:rsidRDefault="001720BA" w:rsidP="001720BA">
            <w:pPr>
              <w:pStyle w:val="ListParagraph"/>
              <w:numPr>
                <w:ilvl w:val="0"/>
                <w:numId w:val="10"/>
              </w:numPr>
              <w:jc w:val="both"/>
              <w:rPr>
                <w:rFonts w:cs="Times New Roman"/>
                <w:color w:val="1F497D" w:themeColor="text2"/>
              </w:rPr>
            </w:pPr>
            <w:r w:rsidRPr="001720BA">
              <w:rPr>
                <w:rFonts w:cs="Times New Roman"/>
                <w:color w:val="1F497D" w:themeColor="text2"/>
              </w:rPr>
              <w:t>Secretary</w:t>
            </w:r>
          </w:p>
          <w:p w14:paraId="31FE474B" w14:textId="701ADEF0" w:rsidR="000161B2" w:rsidRPr="001720BA" w:rsidRDefault="001720BA" w:rsidP="001720BA">
            <w:pPr>
              <w:pStyle w:val="ListParagraph"/>
              <w:numPr>
                <w:ilvl w:val="0"/>
                <w:numId w:val="10"/>
              </w:numPr>
              <w:jc w:val="both"/>
              <w:rPr>
                <w:rFonts w:cs="Times New Roman"/>
                <w:color w:val="1F497D" w:themeColor="text2"/>
              </w:rPr>
            </w:pPr>
            <w:r w:rsidRPr="001720BA">
              <w:rPr>
                <w:rFonts w:cs="Times New Roman"/>
                <w:color w:val="1F497D" w:themeColor="text2"/>
              </w:rPr>
              <w:t>Tester</w:t>
            </w:r>
          </w:p>
          <w:p w14:paraId="0301E4C9" w14:textId="70881972" w:rsidR="000161B2" w:rsidRPr="001720BA" w:rsidRDefault="000161B2" w:rsidP="001720BA">
            <w:pPr>
              <w:pStyle w:val="ListParagraph"/>
              <w:numPr>
                <w:ilvl w:val="0"/>
                <w:numId w:val="10"/>
              </w:numPr>
              <w:jc w:val="both"/>
              <w:rPr>
                <w:rFonts w:cs="Times New Roman"/>
                <w:color w:val="1F497D" w:themeColor="text2"/>
              </w:rPr>
            </w:pPr>
            <w:r w:rsidRPr="001720BA">
              <w:rPr>
                <w:rFonts w:cs="Times New Roman"/>
                <w:color w:val="1F497D" w:themeColor="text2"/>
              </w:rPr>
              <w:t xml:space="preserve">Programming </w:t>
            </w:r>
            <w:r w:rsidR="001720BA" w:rsidRPr="001720BA">
              <w:rPr>
                <w:rFonts w:cs="Times New Roman"/>
                <w:color w:val="1F497D" w:themeColor="text2"/>
              </w:rPr>
              <w:t>Pair</w:t>
            </w:r>
          </w:p>
          <w:p w14:paraId="7AB2B301" w14:textId="77777777" w:rsidR="000161B2" w:rsidRPr="002405CD" w:rsidRDefault="000161B2" w:rsidP="0025593A">
            <w:pPr>
              <w:rPr>
                <w:rFonts w:cs="Times New Roman"/>
                <w:color w:val="1F497D" w:themeColor="text2"/>
              </w:rPr>
            </w:pPr>
          </w:p>
        </w:tc>
      </w:tr>
      <w:tr w:rsidR="00203C8A" w14:paraId="35E8D070" w14:textId="77777777" w:rsidTr="00203C8A">
        <w:trPr>
          <w:trHeight w:val="1053"/>
        </w:trPr>
        <w:tc>
          <w:tcPr>
            <w:tcW w:w="785" w:type="dxa"/>
            <w:vAlign w:val="center"/>
          </w:tcPr>
          <w:p w14:paraId="34B53455" w14:textId="77777777" w:rsidR="000161B2" w:rsidRDefault="000161B2" w:rsidP="0025593A">
            <w:pPr>
              <w:jc w:val="center"/>
              <w:rPr>
                <w:rFonts w:cs="Times New Roman"/>
              </w:rPr>
            </w:pPr>
            <w:r>
              <w:rPr>
                <w:rFonts w:cs="Times New Roman"/>
              </w:rPr>
              <w:fldChar w:fldCharType="begin">
                <w:ffData>
                  <w:name w:val="Check3"/>
                  <w:enabled/>
                  <w:calcOnExit w:val="0"/>
                  <w:checkBox>
                    <w:sizeAuto/>
                    <w:default w:val="0"/>
                  </w:checkBox>
                </w:ffData>
              </w:fldChar>
            </w:r>
            <w:bookmarkStart w:id="3" w:name="Check3"/>
            <w:r>
              <w:rPr>
                <w:rFonts w:cs="Times New Roman"/>
              </w:rPr>
              <w:instrText xml:space="preserve"> FORMCHECKBOX </w:instrText>
            </w:r>
            <w:r>
              <w:rPr>
                <w:rFonts w:cs="Times New Roman"/>
              </w:rPr>
            </w:r>
            <w:r>
              <w:rPr>
                <w:rFonts w:cs="Times New Roman"/>
              </w:rPr>
              <w:fldChar w:fldCharType="end"/>
            </w:r>
            <w:bookmarkEnd w:id="3"/>
          </w:p>
        </w:tc>
        <w:tc>
          <w:tcPr>
            <w:tcW w:w="2740" w:type="dxa"/>
            <w:vAlign w:val="center"/>
          </w:tcPr>
          <w:p w14:paraId="26A57E3E" w14:textId="77777777" w:rsidR="000161B2" w:rsidRPr="002405CD" w:rsidRDefault="000161B2" w:rsidP="0025593A">
            <w:pPr>
              <w:jc w:val="center"/>
              <w:rPr>
                <w:rFonts w:cs="Times New Roman"/>
                <w:i/>
                <w:color w:val="1F497D" w:themeColor="text2"/>
              </w:rPr>
            </w:pPr>
            <w:r w:rsidRPr="002405CD">
              <w:rPr>
                <w:rFonts w:cs="Times New Roman"/>
                <w:i/>
                <w:color w:val="1F497D" w:themeColor="text2"/>
              </w:rPr>
              <w:t>Have we decided on data structures for each module?</w:t>
            </w:r>
          </w:p>
        </w:tc>
      </w:tr>
      <w:tr w:rsidR="00203C8A" w14:paraId="6C551142" w14:textId="77777777" w:rsidTr="00203C8A">
        <w:trPr>
          <w:trHeight w:val="1053"/>
        </w:trPr>
        <w:tc>
          <w:tcPr>
            <w:tcW w:w="785" w:type="dxa"/>
            <w:vAlign w:val="center"/>
          </w:tcPr>
          <w:p w14:paraId="3F913034" w14:textId="77777777" w:rsidR="000161B2" w:rsidRDefault="000161B2" w:rsidP="0025593A">
            <w:pPr>
              <w:jc w:val="center"/>
              <w:rPr>
                <w:rFonts w:cs="Times New Roman"/>
              </w:rPr>
            </w:pPr>
            <w:r>
              <w:rPr>
                <w:rFonts w:cs="Times New Roman"/>
              </w:rPr>
              <w:fldChar w:fldCharType="begin">
                <w:ffData>
                  <w:name w:val="Check4"/>
                  <w:enabled/>
                  <w:calcOnExit w:val="0"/>
                  <w:checkBox>
                    <w:sizeAuto/>
                    <w:default w:val="0"/>
                  </w:checkBox>
                </w:ffData>
              </w:fldChar>
            </w:r>
            <w:bookmarkStart w:id="4" w:name="Check4"/>
            <w:r>
              <w:rPr>
                <w:rFonts w:cs="Times New Roman"/>
              </w:rPr>
              <w:instrText xml:space="preserve"> FORMCHECKBOX </w:instrText>
            </w:r>
            <w:r>
              <w:rPr>
                <w:rFonts w:cs="Times New Roman"/>
              </w:rPr>
            </w:r>
            <w:r>
              <w:rPr>
                <w:rFonts w:cs="Times New Roman"/>
              </w:rPr>
              <w:fldChar w:fldCharType="end"/>
            </w:r>
            <w:bookmarkEnd w:id="4"/>
          </w:p>
        </w:tc>
        <w:tc>
          <w:tcPr>
            <w:tcW w:w="2740" w:type="dxa"/>
            <w:vAlign w:val="center"/>
          </w:tcPr>
          <w:p w14:paraId="3FF31AB9" w14:textId="77777777" w:rsidR="000161B2" w:rsidRPr="002405CD" w:rsidRDefault="000161B2" w:rsidP="0025593A">
            <w:pPr>
              <w:jc w:val="center"/>
              <w:rPr>
                <w:rFonts w:cs="Times New Roman"/>
                <w:color w:val="1F497D" w:themeColor="text2"/>
              </w:rPr>
            </w:pPr>
            <w:r w:rsidRPr="002405CD">
              <w:rPr>
                <w:rFonts w:cs="Times New Roman"/>
                <w:color w:val="1F497D" w:themeColor="text2"/>
              </w:rPr>
              <w:t>Read through specs concurrently while working on sections.</w:t>
            </w:r>
          </w:p>
        </w:tc>
      </w:tr>
      <w:tr w:rsidR="00203C8A" w14:paraId="3245A5C2" w14:textId="77777777" w:rsidTr="00203C8A">
        <w:trPr>
          <w:trHeight w:val="1095"/>
        </w:trPr>
        <w:tc>
          <w:tcPr>
            <w:tcW w:w="785" w:type="dxa"/>
            <w:vAlign w:val="center"/>
          </w:tcPr>
          <w:p w14:paraId="1683F9F4" w14:textId="77777777" w:rsidR="000161B2" w:rsidRDefault="000161B2" w:rsidP="0025593A">
            <w:pPr>
              <w:jc w:val="center"/>
              <w:rPr>
                <w:rFonts w:cs="Times New Roman"/>
              </w:rPr>
            </w:pPr>
            <w:r>
              <w:rPr>
                <w:rFonts w:cs="Times New Roman"/>
              </w:rPr>
              <w:fldChar w:fldCharType="begin">
                <w:ffData>
                  <w:name w:val="Check5"/>
                  <w:enabled/>
                  <w:calcOnExit w:val="0"/>
                  <w:checkBox>
                    <w:sizeAuto/>
                    <w:default w:val="0"/>
                  </w:checkBox>
                </w:ffData>
              </w:fldChar>
            </w:r>
            <w:bookmarkStart w:id="5" w:name="Check5"/>
            <w:r>
              <w:rPr>
                <w:rFonts w:cs="Times New Roman"/>
              </w:rPr>
              <w:instrText xml:space="preserve"> FORMCHECKBOX </w:instrText>
            </w:r>
            <w:r>
              <w:rPr>
                <w:rFonts w:cs="Times New Roman"/>
              </w:rPr>
            </w:r>
            <w:r>
              <w:rPr>
                <w:rFonts w:cs="Times New Roman"/>
              </w:rPr>
              <w:fldChar w:fldCharType="end"/>
            </w:r>
            <w:bookmarkEnd w:id="5"/>
          </w:p>
        </w:tc>
        <w:tc>
          <w:tcPr>
            <w:tcW w:w="2740" w:type="dxa"/>
            <w:vAlign w:val="center"/>
          </w:tcPr>
          <w:p w14:paraId="6018CB8C" w14:textId="77777777" w:rsidR="000161B2" w:rsidRPr="002405CD" w:rsidRDefault="000161B2" w:rsidP="0025593A">
            <w:pPr>
              <w:jc w:val="center"/>
              <w:rPr>
                <w:rFonts w:cs="Times New Roman"/>
                <w:color w:val="1F497D" w:themeColor="text2"/>
              </w:rPr>
            </w:pPr>
            <w:r w:rsidRPr="002405CD">
              <w:rPr>
                <w:rFonts w:cs="Times New Roman"/>
                <w:color w:val="1F497D" w:themeColor="text2"/>
              </w:rPr>
              <w:t xml:space="preserve">Have we downloaded the most recent version of project from </w:t>
            </w:r>
            <w:proofErr w:type="spellStart"/>
            <w:r w:rsidRPr="002405CD">
              <w:rPr>
                <w:rFonts w:cs="Times New Roman"/>
                <w:color w:val="1F497D" w:themeColor="text2"/>
              </w:rPr>
              <w:t>Git</w:t>
            </w:r>
            <w:proofErr w:type="spellEnd"/>
            <w:r w:rsidRPr="002405CD">
              <w:rPr>
                <w:rFonts w:cs="Times New Roman"/>
                <w:color w:val="1F497D" w:themeColor="text2"/>
              </w:rPr>
              <w:t>?</w:t>
            </w:r>
          </w:p>
        </w:tc>
      </w:tr>
      <w:tr w:rsidR="00203C8A" w14:paraId="684D76F6" w14:textId="77777777" w:rsidTr="00203C8A">
        <w:trPr>
          <w:trHeight w:val="1095"/>
        </w:trPr>
        <w:tc>
          <w:tcPr>
            <w:tcW w:w="785" w:type="dxa"/>
            <w:vAlign w:val="center"/>
          </w:tcPr>
          <w:p w14:paraId="34F4CC88" w14:textId="77777777" w:rsidR="000161B2" w:rsidRDefault="000161B2" w:rsidP="0025593A">
            <w:pPr>
              <w:jc w:val="center"/>
              <w:rPr>
                <w:rFonts w:cs="Times New Roman"/>
              </w:rPr>
            </w:pPr>
            <w:r>
              <w:rPr>
                <w:rFonts w:cs="Times New Roman"/>
              </w:rPr>
              <w:fldChar w:fldCharType="begin">
                <w:ffData>
                  <w:name w:val="Check6"/>
                  <w:enabled/>
                  <w:calcOnExit w:val="0"/>
                  <w:checkBox>
                    <w:sizeAuto/>
                    <w:default w:val="0"/>
                  </w:checkBox>
                </w:ffData>
              </w:fldChar>
            </w:r>
            <w:bookmarkStart w:id="6" w:name="Check6"/>
            <w:r>
              <w:rPr>
                <w:rFonts w:cs="Times New Roman"/>
              </w:rPr>
              <w:instrText xml:space="preserve"> FORMCHECKBOX </w:instrText>
            </w:r>
            <w:r>
              <w:rPr>
                <w:rFonts w:cs="Times New Roman"/>
              </w:rPr>
            </w:r>
            <w:r>
              <w:rPr>
                <w:rFonts w:cs="Times New Roman"/>
              </w:rPr>
              <w:fldChar w:fldCharType="end"/>
            </w:r>
            <w:bookmarkEnd w:id="6"/>
          </w:p>
        </w:tc>
        <w:tc>
          <w:tcPr>
            <w:tcW w:w="2740" w:type="dxa"/>
            <w:vAlign w:val="center"/>
          </w:tcPr>
          <w:p w14:paraId="2E575B11" w14:textId="77777777" w:rsidR="000161B2" w:rsidRPr="002405CD" w:rsidRDefault="000161B2" w:rsidP="0025593A">
            <w:pPr>
              <w:jc w:val="center"/>
              <w:rPr>
                <w:rFonts w:cs="Times New Roman"/>
                <w:color w:val="1F497D" w:themeColor="text2"/>
              </w:rPr>
            </w:pPr>
            <w:r w:rsidRPr="002405CD">
              <w:rPr>
                <w:rFonts w:cs="Times New Roman"/>
                <w:color w:val="1F497D" w:themeColor="text2"/>
              </w:rPr>
              <w:t xml:space="preserve">Have we written </w:t>
            </w:r>
            <w:proofErr w:type="spellStart"/>
            <w:r w:rsidRPr="002405CD">
              <w:rPr>
                <w:rFonts w:cs="Times New Roman"/>
                <w:color w:val="1F497D" w:themeColor="text2"/>
              </w:rPr>
              <w:t>javadoc</w:t>
            </w:r>
            <w:proofErr w:type="spellEnd"/>
            <w:r w:rsidRPr="002405CD">
              <w:rPr>
                <w:rFonts w:cs="Times New Roman"/>
                <w:color w:val="1F497D" w:themeColor="text2"/>
              </w:rPr>
              <w:t xml:space="preserve"> comments for our implementations today?</w:t>
            </w:r>
          </w:p>
        </w:tc>
      </w:tr>
      <w:tr w:rsidR="00203C8A" w14:paraId="5B27CA06" w14:textId="77777777" w:rsidTr="00203C8A">
        <w:trPr>
          <w:trHeight w:val="1095"/>
        </w:trPr>
        <w:tc>
          <w:tcPr>
            <w:tcW w:w="785" w:type="dxa"/>
            <w:vAlign w:val="center"/>
          </w:tcPr>
          <w:p w14:paraId="7ED9A8C2" w14:textId="77777777" w:rsidR="000161B2" w:rsidRDefault="000161B2" w:rsidP="0025593A">
            <w:pPr>
              <w:jc w:val="center"/>
              <w:rPr>
                <w:rFonts w:cs="Times New Roman"/>
              </w:rPr>
            </w:pPr>
            <w:r>
              <w:rPr>
                <w:rFonts w:cs="Times New Roman"/>
              </w:rPr>
              <w:fldChar w:fldCharType="begin">
                <w:ffData>
                  <w:name w:val="Check7"/>
                  <w:enabled/>
                  <w:calcOnExit w:val="0"/>
                  <w:checkBox>
                    <w:sizeAuto/>
                    <w:default w:val="0"/>
                  </w:checkBox>
                </w:ffData>
              </w:fldChar>
            </w:r>
            <w:bookmarkStart w:id="7" w:name="Check7"/>
            <w:r>
              <w:rPr>
                <w:rFonts w:cs="Times New Roman"/>
              </w:rPr>
              <w:instrText xml:space="preserve"> FORMCHECKBOX </w:instrText>
            </w:r>
            <w:r>
              <w:rPr>
                <w:rFonts w:cs="Times New Roman"/>
              </w:rPr>
            </w:r>
            <w:r>
              <w:rPr>
                <w:rFonts w:cs="Times New Roman"/>
              </w:rPr>
              <w:fldChar w:fldCharType="end"/>
            </w:r>
            <w:bookmarkEnd w:id="7"/>
          </w:p>
        </w:tc>
        <w:tc>
          <w:tcPr>
            <w:tcW w:w="2740" w:type="dxa"/>
            <w:vAlign w:val="center"/>
          </w:tcPr>
          <w:p w14:paraId="7F2C222B" w14:textId="77777777" w:rsidR="000161B2" w:rsidRPr="002405CD" w:rsidRDefault="000161B2" w:rsidP="0025593A">
            <w:pPr>
              <w:jc w:val="center"/>
              <w:rPr>
                <w:rFonts w:cs="Times New Roman"/>
                <w:color w:val="1F497D" w:themeColor="text2"/>
              </w:rPr>
            </w:pPr>
            <w:r w:rsidRPr="002405CD">
              <w:rPr>
                <w:rFonts w:cs="Times New Roman"/>
                <w:color w:val="1F497D" w:themeColor="text2"/>
              </w:rPr>
              <w:t>Have we written tests for all public methods implemented today?</w:t>
            </w:r>
          </w:p>
        </w:tc>
      </w:tr>
      <w:tr w:rsidR="00203C8A" w14:paraId="3738F3BF" w14:textId="77777777" w:rsidTr="00203C8A">
        <w:trPr>
          <w:trHeight w:val="1095"/>
        </w:trPr>
        <w:tc>
          <w:tcPr>
            <w:tcW w:w="785" w:type="dxa"/>
            <w:vAlign w:val="center"/>
          </w:tcPr>
          <w:p w14:paraId="207E3281" w14:textId="77777777" w:rsidR="000161B2" w:rsidRDefault="000161B2" w:rsidP="0025593A">
            <w:pPr>
              <w:jc w:val="center"/>
              <w:rPr>
                <w:rFonts w:cs="Times New Roman"/>
              </w:rPr>
            </w:pPr>
            <w:r>
              <w:rPr>
                <w:rFonts w:cs="Times New Roman"/>
              </w:rPr>
              <w:fldChar w:fldCharType="begin">
                <w:ffData>
                  <w:name w:val="Check8"/>
                  <w:enabled/>
                  <w:calcOnExit w:val="0"/>
                  <w:checkBox>
                    <w:sizeAuto/>
                    <w:default w:val="0"/>
                  </w:checkBox>
                </w:ffData>
              </w:fldChar>
            </w:r>
            <w:bookmarkStart w:id="8" w:name="Check8"/>
            <w:r>
              <w:rPr>
                <w:rFonts w:cs="Times New Roman"/>
              </w:rPr>
              <w:instrText xml:space="preserve"> FORMCHECKBOX </w:instrText>
            </w:r>
            <w:r>
              <w:rPr>
                <w:rFonts w:cs="Times New Roman"/>
              </w:rPr>
            </w:r>
            <w:r>
              <w:rPr>
                <w:rFonts w:cs="Times New Roman"/>
              </w:rPr>
              <w:fldChar w:fldCharType="end"/>
            </w:r>
            <w:bookmarkEnd w:id="8"/>
          </w:p>
        </w:tc>
        <w:tc>
          <w:tcPr>
            <w:tcW w:w="2740" w:type="dxa"/>
            <w:vAlign w:val="center"/>
          </w:tcPr>
          <w:p w14:paraId="24644F0A" w14:textId="77777777" w:rsidR="000161B2" w:rsidRPr="002405CD" w:rsidRDefault="000161B2" w:rsidP="0025593A">
            <w:pPr>
              <w:jc w:val="center"/>
              <w:rPr>
                <w:rFonts w:cs="Times New Roman"/>
                <w:color w:val="1F497D" w:themeColor="text2"/>
              </w:rPr>
            </w:pPr>
            <w:r w:rsidRPr="002405CD">
              <w:rPr>
                <w:rFonts w:cs="Times New Roman"/>
                <w:color w:val="1F497D" w:themeColor="text2"/>
              </w:rPr>
              <w:t xml:space="preserve">Have we implemented </w:t>
            </w:r>
            <w:proofErr w:type="gramStart"/>
            <w:r w:rsidRPr="002405CD">
              <w:rPr>
                <w:rFonts w:cs="Times New Roman"/>
                <w:color w:val="1F497D" w:themeColor="text2"/>
              </w:rPr>
              <w:t>equals(</w:t>
            </w:r>
            <w:proofErr w:type="gramEnd"/>
            <w:r w:rsidRPr="002405CD">
              <w:rPr>
                <w:rFonts w:cs="Times New Roman"/>
                <w:color w:val="1F497D" w:themeColor="text2"/>
              </w:rPr>
              <w:t xml:space="preserve">), </w:t>
            </w:r>
            <w:proofErr w:type="spellStart"/>
            <w:r w:rsidRPr="002405CD">
              <w:rPr>
                <w:rFonts w:cs="Times New Roman"/>
                <w:color w:val="1F497D" w:themeColor="text2"/>
              </w:rPr>
              <w:t>toString</w:t>
            </w:r>
            <w:proofErr w:type="spellEnd"/>
            <w:r w:rsidRPr="002405CD">
              <w:rPr>
                <w:rFonts w:cs="Times New Roman"/>
                <w:color w:val="1F497D" w:themeColor="text2"/>
              </w:rPr>
              <w:t xml:space="preserve">(), </w:t>
            </w:r>
            <w:proofErr w:type="spellStart"/>
            <w:r w:rsidRPr="002405CD">
              <w:rPr>
                <w:rFonts w:cs="Times New Roman"/>
                <w:color w:val="1F497D" w:themeColor="text2"/>
              </w:rPr>
              <w:t>hashCode</w:t>
            </w:r>
            <w:proofErr w:type="spellEnd"/>
            <w:r w:rsidRPr="002405CD">
              <w:rPr>
                <w:rFonts w:cs="Times New Roman"/>
                <w:color w:val="1F497D" w:themeColor="text2"/>
              </w:rPr>
              <w:t>() for every class?</w:t>
            </w:r>
          </w:p>
        </w:tc>
      </w:tr>
      <w:tr w:rsidR="00203C8A" w14:paraId="2F649F0D" w14:textId="77777777" w:rsidTr="00203C8A">
        <w:trPr>
          <w:trHeight w:val="1095"/>
        </w:trPr>
        <w:tc>
          <w:tcPr>
            <w:tcW w:w="785" w:type="dxa"/>
            <w:vAlign w:val="center"/>
          </w:tcPr>
          <w:p w14:paraId="1EEBBA4F" w14:textId="77777777" w:rsidR="000161B2" w:rsidRDefault="000161B2" w:rsidP="0025593A">
            <w:pPr>
              <w:jc w:val="center"/>
              <w:rPr>
                <w:rFonts w:cs="Times New Roman"/>
              </w:rPr>
            </w:pPr>
            <w:r>
              <w:rPr>
                <w:rFonts w:cs="Times New Roman"/>
              </w:rPr>
              <w:fldChar w:fldCharType="begin">
                <w:ffData>
                  <w:name w:val="Check9"/>
                  <w:enabled/>
                  <w:calcOnExit w:val="0"/>
                  <w:checkBox>
                    <w:sizeAuto/>
                    <w:default w:val="0"/>
                  </w:checkBox>
                </w:ffData>
              </w:fldChar>
            </w:r>
            <w:bookmarkStart w:id="9" w:name="Check9"/>
            <w:r>
              <w:rPr>
                <w:rFonts w:cs="Times New Roman"/>
              </w:rPr>
              <w:instrText xml:space="preserve"> FORMCHECKBOX </w:instrText>
            </w:r>
            <w:r>
              <w:rPr>
                <w:rFonts w:cs="Times New Roman"/>
              </w:rPr>
            </w:r>
            <w:r>
              <w:rPr>
                <w:rFonts w:cs="Times New Roman"/>
              </w:rPr>
              <w:fldChar w:fldCharType="end"/>
            </w:r>
            <w:bookmarkEnd w:id="9"/>
          </w:p>
        </w:tc>
        <w:tc>
          <w:tcPr>
            <w:tcW w:w="2740" w:type="dxa"/>
            <w:vAlign w:val="center"/>
          </w:tcPr>
          <w:p w14:paraId="54572CF5" w14:textId="77777777" w:rsidR="000161B2" w:rsidRPr="002405CD" w:rsidRDefault="000161B2" w:rsidP="0025593A">
            <w:pPr>
              <w:jc w:val="center"/>
              <w:rPr>
                <w:rFonts w:cs="Times New Roman"/>
                <w:color w:val="1F497D" w:themeColor="text2"/>
              </w:rPr>
            </w:pPr>
            <w:r w:rsidRPr="002405CD">
              <w:rPr>
                <w:rFonts w:cs="Times New Roman"/>
                <w:color w:val="1F497D" w:themeColor="text2"/>
              </w:rPr>
              <w:t>Have we kept all our exceptions’ messages in a separate central file?</w:t>
            </w:r>
          </w:p>
        </w:tc>
      </w:tr>
      <w:tr w:rsidR="00203C8A" w14:paraId="28A4DD18" w14:textId="77777777" w:rsidTr="00203C8A">
        <w:trPr>
          <w:trHeight w:val="1095"/>
        </w:trPr>
        <w:tc>
          <w:tcPr>
            <w:tcW w:w="785" w:type="dxa"/>
            <w:vAlign w:val="center"/>
          </w:tcPr>
          <w:p w14:paraId="42368CB7" w14:textId="77777777" w:rsidR="000161B2" w:rsidRDefault="000161B2" w:rsidP="0025593A">
            <w:pPr>
              <w:jc w:val="center"/>
              <w:rPr>
                <w:rFonts w:cs="Times New Roman"/>
              </w:rPr>
            </w:pPr>
            <w:r>
              <w:rPr>
                <w:rFonts w:cs="Times New Roman"/>
              </w:rPr>
              <w:fldChar w:fldCharType="begin">
                <w:ffData>
                  <w:name w:val="Check10"/>
                  <w:enabled/>
                  <w:calcOnExit w:val="0"/>
                  <w:checkBox>
                    <w:sizeAuto/>
                    <w:default w:val="0"/>
                  </w:checkBox>
                </w:ffData>
              </w:fldChar>
            </w:r>
            <w:bookmarkStart w:id="10" w:name="Check10"/>
            <w:r>
              <w:rPr>
                <w:rFonts w:cs="Times New Roman"/>
              </w:rPr>
              <w:instrText xml:space="preserve"> FORMCHECKBOX </w:instrText>
            </w:r>
            <w:r>
              <w:rPr>
                <w:rFonts w:cs="Times New Roman"/>
              </w:rPr>
            </w:r>
            <w:r>
              <w:rPr>
                <w:rFonts w:cs="Times New Roman"/>
              </w:rPr>
              <w:fldChar w:fldCharType="end"/>
            </w:r>
            <w:bookmarkEnd w:id="10"/>
          </w:p>
        </w:tc>
        <w:tc>
          <w:tcPr>
            <w:tcW w:w="2740" w:type="dxa"/>
            <w:vAlign w:val="center"/>
          </w:tcPr>
          <w:p w14:paraId="41C11DE6" w14:textId="77777777" w:rsidR="000161B2" w:rsidRPr="002405CD" w:rsidRDefault="000161B2" w:rsidP="0025593A">
            <w:pPr>
              <w:jc w:val="center"/>
              <w:rPr>
                <w:rFonts w:cs="Times New Roman"/>
                <w:color w:val="1F497D" w:themeColor="text2"/>
              </w:rPr>
            </w:pPr>
            <w:r w:rsidRPr="002405CD">
              <w:rPr>
                <w:rFonts w:cs="Times New Roman"/>
                <w:color w:val="1F497D" w:themeColor="text2"/>
              </w:rPr>
              <w:t xml:space="preserve">Have we pushed the changes from today into </w:t>
            </w:r>
            <w:proofErr w:type="spellStart"/>
            <w:r w:rsidRPr="002405CD">
              <w:rPr>
                <w:rFonts w:cs="Times New Roman"/>
                <w:color w:val="1F497D" w:themeColor="text2"/>
              </w:rPr>
              <w:t>Git</w:t>
            </w:r>
            <w:proofErr w:type="spellEnd"/>
            <w:r w:rsidRPr="002405CD">
              <w:rPr>
                <w:rFonts w:cs="Times New Roman"/>
                <w:color w:val="1F497D" w:themeColor="text2"/>
              </w:rPr>
              <w:t>?</w:t>
            </w:r>
          </w:p>
        </w:tc>
      </w:tr>
    </w:tbl>
    <w:p w14:paraId="7A39051A" w14:textId="662998BD" w:rsidR="00597FCE" w:rsidRPr="00597FCE" w:rsidRDefault="00597FCE" w:rsidP="00597FCE">
      <w:pPr>
        <w:jc w:val="right"/>
        <w:rPr>
          <w:b/>
          <w:i/>
          <w:sz w:val="28"/>
          <w:szCs w:val="28"/>
        </w:rPr>
      </w:pPr>
      <w:r w:rsidRPr="00597FCE">
        <w:rPr>
          <w:b/>
          <w:i/>
          <w:sz w:val="28"/>
          <w:szCs w:val="28"/>
        </w:rPr>
        <w:t xml:space="preserve">Day </w:t>
      </w:r>
      <w:r>
        <w:rPr>
          <w:b/>
          <w:i/>
          <w:sz w:val="28"/>
          <w:szCs w:val="28"/>
        </w:rPr>
        <w:t>1-2</w:t>
      </w:r>
    </w:p>
    <w:p w14:paraId="1DE87764" w14:textId="77777777" w:rsidR="00597FCE" w:rsidRDefault="00597FCE" w:rsidP="000161B2">
      <w:pPr>
        <w:jc w:val="center"/>
        <w:rPr>
          <w:rFonts w:ascii="Times" w:hAnsi="Times" w:cs="Times"/>
          <w:i/>
          <w:u w:val="single"/>
        </w:rPr>
      </w:pPr>
    </w:p>
    <w:p w14:paraId="0DEF8E5B" w14:textId="77777777" w:rsidR="000161B2" w:rsidRPr="00D51EF2" w:rsidRDefault="000161B2" w:rsidP="000161B2">
      <w:pPr>
        <w:jc w:val="center"/>
        <w:rPr>
          <w:rFonts w:ascii="Times" w:hAnsi="Times" w:cs="Times"/>
          <w:i/>
          <w:u w:val="single"/>
        </w:rPr>
      </w:pPr>
      <w:r>
        <w:rPr>
          <w:rFonts w:ascii="Times" w:hAnsi="Times" w:cs="Times"/>
          <w:i/>
          <w:u w:val="single"/>
        </w:rPr>
        <w:t>8</w:t>
      </w:r>
      <w:r w:rsidRPr="00D51EF2">
        <w:rPr>
          <w:rFonts w:ascii="Times" w:hAnsi="Times" w:cs="Times"/>
          <w:i/>
          <w:u w:val="single"/>
        </w:rPr>
        <w:t>/02/13 Clancy meeting</w:t>
      </w:r>
    </w:p>
    <w:p w14:paraId="3A34F141" w14:textId="77777777" w:rsidR="000161B2" w:rsidRDefault="000161B2" w:rsidP="000161B2">
      <w:pPr>
        <w:pStyle w:val="ListParagraph"/>
        <w:numPr>
          <w:ilvl w:val="0"/>
          <w:numId w:val="2"/>
        </w:numPr>
        <w:rPr>
          <w:rFonts w:ascii="Times" w:hAnsi="Times" w:cs="Times"/>
        </w:rPr>
      </w:pPr>
      <w:r>
        <w:rPr>
          <w:rFonts w:ascii="Times" w:hAnsi="Times" w:cs="Times"/>
        </w:rPr>
        <w:t>Tree is not explicit, more implicit because we are considering different move choices</w:t>
      </w:r>
    </w:p>
    <w:p w14:paraId="1C182D4C" w14:textId="77777777" w:rsidR="000161B2" w:rsidRDefault="000161B2" w:rsidP="000161B2">
      <w:pPr>
        <w:pStyle w:val="ListParagraph"/>
        <w:numPr>
          <w:ilvl w:val="0"/>
          <w:numId w:val="2"/>
        </w:numPr>
        <w:rPr>
          <w:rFonts w:ascii="Times" w:hAnsi="Times" w:cs="Times"/>
        </w:rPr>
      </w:pPr>
      <w:proofErr w:type="spellStart"/>
      <w:r>
        <w:rPr>
          <w:rFonts w:ascii="Times" w:hAnsi="Times" w:cs="Times"/>
        </w:rPr>
        <w:t>Javadoc</w:t>
      </w:r>
      <w:proofErr w:type="spellEnd"/>
      <w:r>
        <w:rPr>
          <w:rFonts w:ascii="Times" w:hAnsi="Times" w:cs="Times"/>
        </w:rPr>
        <w:t xml:space="preserve"> good idea as part of write-up</w:t>
      </w:r>
    </w:p>
    <w:p w14:paraId="668E788D" w14:textId="77777777" w:rsidR="000161B2" w:rsidRDefault="000161B2" w:rsidP="000161B2">
      <w:pPr>
        <w:pStyle w:val="ListParagraph"/>
        <w:numPr>
          <w:ilvl w:val="0"/>
          <w:numId w:val="2"/>
        </w:numPr>
        <w:rPr>
          <w:rFonts w:ascii="Times" w:hAnsi="Times" w:cs="Times"/>
        </w:rPr>
      </w:pPr>
      <w:r>
        <w:rPr>
          <w:rFonts w:ascii="Times" w:hAnsi="Times" w:cs="Times"/>
        </w:rPr>
        <w:t>Put discussions w/ Clancy in write-up</w:t>
      </w:r>
    </w:p>
    <w:p w14:paraId="02B39F0E" w14:textId="27738167" w:rsidR="000161B2" w:rsidRDefault="000161B2" w:rsidP="000161B2">
      <w:pPr>
        <w:pStyle w:val="ListParagraph"/>
        <w:numPr>
          <w:ilvl w:val="0"/>
          <w:numId w:val="2"/>
        </w:numPr>
        <w:rPr>
          <w:rFonts w:ascii="Times" w:hAnsi="Times" w:cs="Times"/>
        </w:rPr>
      </w:pPr>
      <w:proofErr w:type="spellStart"/>
      <w:r>
        <w:rPr>
          <w:rFonts w:ascii="Times" w:hAnsi="Times" w:cs="Times"/>
        </w:rPr>
        <w:t>GitHub</w:t>
      </w:r>
      <w:proofErr w:type="spellEnd"/>
      <w:r>
        <w:rPr>
          <w:rFonts w:ascii="Times" w:hAnsi="Times" w:cs="Times"/>
        </w:rPr>
        <w:t xml:space="preserve"> used by Clancy a</w:t>
      </w:r>
      <w:r w:rsidR="000F4C0A">
        <w:rPr>
          <w:rFonts w:ascii="Times" w:hAnsi="Times" w:cs="Times"/>
        </w:rPr>
        <w:t>ssociates</w:t>
      </w:r>
    </w:p>
    <w:p w14:paraId="3FE989CB" w14:textId="77777777" w:rsidR="000161B2" w:rsidRDefault="000161B2" w:rsidP="000161B2">
      <w:pPr>
        <w:pStyle w:val="ListParagraph"/>
        <w:numPr>
          <w:ilvl w:val="0"/>
          <w:numId w:val="2"/>
        </w:numPr>
        <w:rPr>
          <w:rFonts w:ascii="Times" w:hAnsi="Times" w:cs="Times"/>
        </w:rPr>
      </w:pPr>
      <w:r>
        <w:rPr>
          <w:rFonts w:ascii="Times" w:hAnsi="Times" w:cs="Times"/>
        </w:rPr>
        <w:t>Suggestions: Write so that you can plug &amp; unplug different algorithms and data structures</w:t>
      </w:r>
    </w:p>
    <w:p w14:paraId="7D5802F1" w14:textId="77777777" w:rsidR="000161B2" w:rsidRDefault="000161B2" w:rsidP="000161B2">
      <w:pPr>
        <w:pStyle w:val="ListParagraph"/>
        <w:numPr>
          <w:ilvl w:val="0"/>
          <w:numId w:val="2"/>
        </w:numPr>
        <w:rPr>
          <w:rFonts w:ascii="Times" w:hAnsi="Times" w:cs="Times"/>
        </w:rPr>
      </w:pPr>
      <w:r>
        <w:rPr>
          <w:rFonts w:ascii="Times" w:hAnsi="Times" w:cs="Times"/>
        </w:rPr>
        <w:t>Take into account that Blocks could consist of more than 4 grid points</w:t>
      </w:r>
    </w:p>
    <w:p w14:paraId="3475D25C" w14:textId="77777777" w:rsidR="000161B2" w:rsidRDefault="000161B2" w:rsidP="000161B2">
      <w:pPr>
        <w:pStyle w:val="ListParagraph"/>
        <w:numPr>
          <w:ilvl w:val="0"/>
          <w:numId w:val="2"/>
        </w:numPr>
        <w:rPr>
          <w:rFonts w:ascii="Times" w:hAnsi="Times" w:cs="Times"/>
        </w:rPr>
      </w:pPr>
      <w:r>
        <w:rPr>
          <w:rFonts w:ascii="Times" w:hAnsi="Times" w:cs="Times"/>
        </w:rPr>
        <w:t xml:space="preserve">In regards to storing exceptions’ messages, think about using </w:t>
      </w:r>
      <w:proofErr w:type="spellStart"/>
      <w:r>
        <w:rPr>
          <w:rFonts w:ascii="Times" w:hAnsi="Times" w:cs="Times"/>
        </w:rPr>
        <w:t>isOK</w:t>
      </w:r>
      <w:proofErr w:type="spellEnd"/>
    </w:p>
    <w:p w14:paraId="2713E22C" w14:textId="77777777" w:rsidR="000161B2" w:rsidRDefault="000161B2" w:rsidP="000161B2">
      <w:pPr>
        <w:rPr>
          <w:rFonts w:ascii="Times" w:hAnsi="Times" w:cs="Times"/>
        </w:rPr>
      </w:pPr>
    </w:p>
    <w:p w14:paraId="40D88827" w14:textId="77777777" w:rsidR="000161B2" w:rsidRDefault="000161B2" w:rsidP="000161B2">
      <w:pPr>
        <w:pStyle w:val="ListParagraph"/>
        <w:rPr>
          <w:rFonts w:ascii="Times" w:hAnsi="Times" w:cs="Times"/>
        </w:rPr>
      </w:pPr>
    </w:p>
    <w:p w14:paraId="4DEC15A9" w14:textId="77777777" w:rsidR="000161B2" w:rsidRDefault="000161B2" w:rsidP="000161B2">
      <w:pPr>
        <w:pStyle w:val="ListParagraph"/>
        <w:numPr>
          <w:ilvl w:val="0"/>
          <w:numId w:val="1"/>
        </w:numPr>
        <w:rPr>
          <w:rFonts w:ascii="Times" w:hAnsi="Times" w:cs="Times"/>
        </w:rPr>
      </w:pPr>
      <w:r w:rsidRPr="00FF4C13">
        <w:rPr>
          <w:rFonts w:ascii="Times" w:hAnsi="Times" w:cs="Times"/>
        </w:rPr>
        <w:t xml:space="preserve">Tray representation: Should the tray be stored as a list of blocks/empty spaces to optimize move generation, or should the locations in the tray be represented explicitly? If the former, should </w:t>
      </w:r>
      <w:proofErr w:type="gramStart"/>
      <w:r w:rsidRPr="00FF4C13">
        <w:rPr>
          <w:rFonts w:ascii="Times" w:hAnsi="Times" w:cs="Times"/>
        </w:rPr>
        <w:t>blocks</w:t>
      </w:r>
      <w:proofErr w:type="gramEnd"/>
      <w:r w:rsidRPr="00FF4C13">
        <w:rPr>
          <w:rFonts w:ascii="Times" w:hAnsi="Times" w:cs="Times"/>
        </w:rPr>
        <w:t>/spaces in the list be sorted?</w:t>
      </w:r>
    </w:p>
    <w:p w14:paraId="7507D7E5" w14:textId="77777777" w:rsidR="000161B2" w:rsidRDefault="000161B2" w:rsidP="000161B2">
      <w:pPr>
        <w:pStyle w:val="ListParagraph"/>
        <w:numPr>
          <w:ilvl w:val="1"/>
          <w:numId w:val="1"/>
        </w:numPr>
        <w:rPr>
          <w:rFonts w:ascii="Times" w:hAnsi="Times" w:cs="Times"/>
        </w:rPr>
      </w:pPr>
      <w:r w:rsidRPr="00FF4C13">
        <w:rPr>
          <w:rFonts w:ascii="Times" w:hAnsi="Times" w:cs="Times"/>
        </w:rPr>
        <w:t>Prior to each move, the program must check whether the desired configuration has been achieved. What tray representation optimizes this operation? If this representation is incompatible with implementations that optimize move generation, how should the conflict be resolved?</w:t>
      </w:r>
    </w:p>
    <w:p w14:paraId="48F274C9" w14:textId="77777777" w:rsidR="000161B2" w:rsidRDefault="000161B2" w:rsidP="000161B2">
      <w:pPr>
        <w:pStyle w:val="ListParagraph"/>
        <w:numPr>
          <w:ilvl w:val="1"/>
          <w:numId w:val="1"/>
        </w:numPr>
        <w:rPr>
          <w:rFonts w:ascii="Times" w:hAnsi="Times" w:cs="Times"/>
        </w:rPr>
      </w:pPr>
      <w:r w:rsidRPr="00D36CC0">
        <w:rPr>
          <w:rFonts w:ascii="Times" w:hAnsi="Times" w:cs="Times"/>
        </w:rPr>
        <w:t>You are to include a</w:t>
      </w:r>
      <w:r>
        <w:rPr>
          <w:rFonts w:ascii="Times" w:hAnsi="Times" w:cs="Times"/>
        </w:rPr>
        <w:t>n</w:t>
      </w:r>
      <w:r w:rsidRPr="00D36CC0">
        <w:rPr>
          <w:rFonts w:ascii="Times" w:hAnsi="Times" w:cs="Times"/>
        </w:rPr>
        <w:t xml:space="preserve"> </w:t>
      </w:r>
      <w:proofErr w:type="spellStart"/>
      <w:r w:rsidRPr="00D36CC0">
        <w:rPr>
          <w:rFonts w:ascii="Times" w:hAnsi="Times" w:cs="Times"/>
        </w:rPr>
        <w:t>isOK</w:t>
      </w:r>
      <w:proofErr w:type="spellEnd"/>
      <w:r w:rsidRPr="00D36CC0">
        <w:rPr>
          <w:rFonts w:ascii="Times" w:hAnsi="Times" w:cs="Times"/>
        </w:rPr>
        <w:t xml:space="preserve"> method with your tray class. When the tray class's debugging option is enabled, a call to </w:t>
      </w:r>
      <w:proofErr w:type="spellStart"/>
      <w:r w:rsidRPr="00D36CC0">
        <w:rPr>
          <w:rFonts w:ascii="Times" w:hAnsi="Times" w:cs="Times"/>
        </w:rPr>
        <w:t>isOK</w:t>
      </w:r>
      <w:proofErr w:type="spellEnd"/>
      <w:r w:rsidRPr="00D36CC0">
        <w:rPr>
          <w:rFonts w:ascii="Times" w:hAnsi="Times" w:cs="Times"/>
        </w:rPr>
        <w:t xml:space="preserve"> should accompany each change to objects in the class. The </w:t>
      </w:r>
      <w:proofErr w:type="spellStart"/>
      <w:r w:rsidRPr="00D36CC0">
        <w:rPr>
          <w:rFonts w:ascii="Times" w:hAnsi="Times" w:cs="Times"/>
        </w:rPr>
        <w:t>isOK</w:t>
      </w:r>
      <w:proofErr w:type="spellEnd"/>
      <w:r w:rsidRPr="00D36CC0">
        <w:rPr>
          <w:rFonts w:ascii="Times" w:hAnsi="Times" w:cs="Times"/>
        </w:rPr>
        <w:t xml:space="preserve"> method should throw </w:t>
      </w:r>
      <w:proofErr w:type="spellStart"/>
      <w:r w:rsidRPr="00D36CC0">
        <w:rPr>
          <w:rFonts w:ascii="Times" w:hAnsi="Times" w:cs="Times"/>
        </w:rPr>
        <w:t>IllegalStateException</w:t>
      </w:r>
      <w:proofErr w:type="spellEnd"/>
      <w:r w:rsidRPr="00D36CC0">
        <w:rPr>
          <w:rFonts w:ascii="Times" w:hAnsi="Times" w:cs="Times"/>
        </w:rPr>
        <w:t xml:space="preserve"> with an informative message if it finds a problem.</w:t>
      </w:r>
    </w:p>
    <w:p w14:paraId="187721F5" w14:textId="77777777" w:rsidR="000161B2" w:rsidRPr="007B1535" w:rsidRDefault="000161B2" w:rsidP="000161B2">
      <w:pPr>
        <w:pStyle w:val="ListParagraph"/>
        <w:numPr>
          <w:ilvl w:val="1"/>
          <w:numId w:val="1"/>
        </w:numPr>
        <w:rPr>
          <w:rFonts w:ascii="Times" w:hAnsi="Times" w:cs="Times"/>
          <w:color w:val="FF6600"/>
        </w:rPr>
      </w:pPr>
      <w:r w:rsidRPr="007B1535">
        <w:rPr>
          <w:rFonts w:ascii="Times" w:hAnsi="Times" w:cs="Times"/>
          <w:color w:val="FF6600"/>
        </w:rPr>
        <w:t>Each block consists of 1, 2 or 4 points (Point Class)</w:t>
      </w:r>
    </w:p>
    <w:p w14:paraId="2D5E6CCD" w14:textId="77777777" w:rsidR="000161B2" w:rsidRPr="007B1535" w:rsidRDefault="000161B2" w:rsidP="000161B2">
      <w:pPr>
        <w:pStyle w:val="ListParagraph"/>
        <w:numPr>
          <w:ilvl w:val="1"/>
          <w:numId w:val="1"/>
        </w:numPr>
        <w:rPr>
          <w:rFonts w:ascii="Times" w:hAnsi="Times" w:cs="Times"/>
          <w:color w:val="FF6600"/>
        </w:rPr>
      </w:pPr>
      <w:r w:rsidRPr="007B1535">
        <w:rPr>
          <w:rFonts w:ascii="Times" w:hAnsi="Times" w:cs="Times"/>
          <w:color w:val="FF6600"/>
        </w:rPr>
        <w:t>Define a block as two end points in the board. (Block Class)</w:t>
      </w:r>
    </w:p>
    <w:p w14:paraId="1A80C22D" w14:textId="79BE9F65" w:rsidR="000161B2" w:rsidRPr="007B1535" w:rsidRDefault="000161B2" w:rsidP="000161B2">
      <w:pPr>
        <w:pStyle w:val="ListParagraph"/>
        <w:numPr>
          <w:ilvl w:val="1"/>
          <w:numId w:val="1"/>
        </w:numPr>
        <w:rPr>
          <w:rFonts w:ascii="Times" w:hAnsi="Times" w:cs="Times"/>
          <w:color w:val="FF6600"/>
        </w:rPr>
      </w:pPr>
      <w:r w:rsidRPr="007B1535">
        <w:rPr>
          <w:rFonts w:ascii="Times" w:hAnsi="Times" w:cs="Times"/>
          <w:color w:val="FF6600"/>
        </w:rPr>
        <w:t xml:space="preserve">Define the tray as </w:t>
      </w:r>
      <w:proofErr w:type="spellStart"/>
      <w:r w:rsidRPr="007B1535">
        <w:rPr>
          <w:rFonts w:ascii="Times" w:hAnsi="Times" w:cs="Times"/>
          <w:color w:val="FF6600"/>
        </w:rPr>
        <w:t>arraylist</w:t>
      </w:r>
      <w:proofErr w:type="spellEnd"/>
      <w:r w:rsidRPr="007B1535">
        <w:rPr>
          <w:rFonts w:ascii="Times" w:hAnsi="Times" w:cs="Times"/>
          <w:color w:val="FF6600"/>
        </w:rPr>
        <w:t xml:space="preserve"> of blocks (Tray Class)</w:t>
      </w:r>
    </w:p>
    <w:p w14:paraId="58A5F9AF" w14:textId="77777777" w:rsidR="000161B2" w:rsidRPr="001F371B" w:rsidRDefault="000161B2" w:rsidP="000161B2">
      <w:pPr>
        <w:pStyle w:val="ListParagraph"/>
        <w:numPr>
          <w:ilvl w:val="1"/>
          <w:numId w:val="1"/>
        </w:numPr>
        <w:rPr>
          <w:rFonts w:ascii="Times" w:hAnsi="Times" w:cs="Times"/>
          <w:color w:val="FF6600"/>
        </w:rPr>
      </w:pPr>
      <w:r>
        <w:rPr>
          <w:rFonts w:ascii="Times" w:hAnsi="Times" w:cs="Times"/>
          <w:color w:val="FF6600"/>
        </w:rPr>
        <w:t>Referencing each block in the tray needs to be efficient (not by a list, maybe hashing)</w:t>
      </w:r>
    </w:p>
    <w:p w14:paraId="72689765" w14:textId="77777777" w:rsidR="000161B2" w:rsidRDefault="000161B2" w:rsidP="000161B2">
      <w:pPr>
        <w:pStyle w:val="ListParagraph"/>
        <w:numPr>
          <w:ilvl w:val="0"/>
          <w:numId w:val="1"/>
        </w:numPr>
        <w:rPr>
          <w:rFonts w:ascii="Times" w:hAnsi="Times" w:cs="Times"/>
        </w:rPr>
      </w:pPr>
      <w:r w:rsidRPr="00FF4C13">
        <w:rPr>
          <w:rFonts w:ascii="Times" w:hAnsi="Times" w:cs="Times"/>
        </w:rPr>
        <w:t>Once it has a collection of possible next moves, the program will choose one to examine next. Should the tree of possible move sequences be processed depth first, breadth first, or some other way?</w:t>
      </w:r>
    </w:p>
    <w:p w14:paraId="31850251" w14:textId="77777777" w:rsidR="000161B2" w:rsidRDefault="000161B2" w:rsidP="000161B2">
      <w:pPr>
        <w:pStyle w:val="ListParagraph"/>
        <w:numPr>
          <w:ilvl w:val="0"/>
          <w:numId w:val="1"/>
        </w:numPr>
        <w:rPr>
          <w:rFonts w:ascii="Times" w:hAnsi="Times" w:cs="Times"/>
        </w:rPr>
      </w:pPr>
      <w:r w:rsidRPr="0046436C">
        <w:rPr>
          <w:rFonts w:ascii="Times" w:hAnsi="Times" w:cs="Times"/>
        </w:rPr>
        <w:lastRenderedPageBreak/>
        <w:t>Should block moves of more than one space be considered? Why or why not?</w:t>
      </w:r>
    </w:p>
    <w:p w14:paraId="56B6A462" w14:textId="77777777" w:rsidR="000161B2" w:rsidRDefault="000161B2" w:rsidP="000161B2">
      <w:pPr>
        <w:pStyle w:val="ListParagraph"/>
        <w:numPr>
          <w:ilvl w:val="1"/>
          <w:numId w:val="1"/>
        </w:numPr>
        <w:rPr>
          <w:rFonts w:ascii="Times" w:hAnsi="Times" w:cs="Times"/>
        </w:rPr>
      </w:pPr>
      <w:r>
        <w:rPr>
          <w:rFonts w:ascii="Times" w:hAnsi="Times" w:cs="Times"/>
          <w:color w:val="FF6600"/>
        </w:rPr>
        <w:t xml:space="preserve">With our current configuration, moving blocks would not very difficult. </w:t>
      </w:r>
    </w:p>
    <w:p w14:paraId="37CD1DF7" w14:textId="77777777" w:rsidR="000161B2" w:rsidRDefault="000161B2" w:rsidP="000161B2">
      <w:pPr>
        <w:pStyle w:val="ListParagraph"/>
        <w:numPr>
          <w:ilvl w:val="0"/>
          <w:numId w:val="1"/>
        </w:numPr>
        <w:rPr>
          <w:rFonts w:ascii="Times" w:hAnsi="Times" w:cs="Times"/>
        </w:rPr>
      </w:pPr>
      <w:r w:rsidRPr="0046436C">
        <w:rPr>
          <w:rFonts w:ascii="Times" w:hAnsi="Times" w:cs="Times"/>
        </w:rPr>
        <w:t>The program needs to make and unmake moves. Again, a representation that optimizes these operations may not be so good for others. Determine how to evaluate tradeoffs among representations.</w:t>
      </w:r>
    </w:p>
    <w:p w14:paraId="530368D1" w14:textId="77777777" w:rsidR="000161B2" w:rsidRDefault="000161B2" w:rsidP="000161B2">
      <w:pPr>
        <w:pStyle w:val="ListParagraph"/>
        <w:numPr>
          <w:ilvl w:val="0"/>
          <w:numId w:val="1"/>
        </w:numPr>
        <w:rPr>
          <w:rFonts w:ascii="Times" w:hAnsi="Times" w:cs="Times"/>
        </w:rPr>
      </w:pPr>
      <w:r w:rsidRPr="0046436C">
        <w:rPr>
          <w:rFonts w:ascii="Times" w:hAnsi="Times" w:cs="Times"/>
        </w:rPr>
        <w:t>The program must detect configurations that have previously been seen in order to avoid infinite cycling. Hashing is a good technique to apply here. What's a good hash function for configurations? The default limits for Java memory allocation may limit the maximum number of configurations that the table can contain. How can this constraint be accommodated, and what effect does it have on other operations?</w:t>
      </w:r>
    </w:p>
    <w:p w14:paraId="44D8FCD5" w14:textId="77777777" w:rsidR="000161B2" w:rsidRDefault="000161B2" w:rsidP="000161B2">
      <w:pPr>
        <w:pStyle w:val="ListParagraph"/>
        <w:numPr>
          <w:ilvl w:val="1"/>
          <w:numId w:val="1"/>
        </w:numPr>
        <w:rPr>
          <w:rFonts w:ascii="Times" w:hAnsi="Times" w:cs="Times"/>
        </w:rPr>
      </w:pPr>
      <w:r w:rsidRPr="00204514">
        <w:rPr>
          <w:rFonts w:ascii="Times" w:hAnsi="Times" w:cs="Times"/>
        </w:rPr>
        <w:t xml:space="preserve">An experiment we recommend is to determine how many configurations you can add to </w:t>
      </w:r>
      <w:proofErr w:type="gramStart"/>
      <w:r w:rsidRPr="00204514">
        <w:rPr>
          <w:rFonts w:ascii="Times" w:hAnsi="Times" w:cs="Times"/>
        </w:rPr>
        <w:t>a hash table before you run</w:t>
      </w:r>
      <w:proofErr w:type="gramEnd"/>
      <w:r w:rsidRPr="00204514">
        <w:rPr>
          <w:rFonts w:ascii="Times" w:hAnsi="Times" w:cs="Times"/>
        </w:rPr>
        <w:t xml:space="preserve"> out of memory.</w:t>
      </w:r>
    </w:p>
    <w:p w14:paraId="5368483A" w14:textId="021427D7" w:rsidR="000161B2" w:rsidRDefault="000161B2" w:rsidP="000161B2">
      <w:pPr>
        <w:pStyle w:val="ListParagraph"/>
        <w:numPr>
          <w:ilvl w:val="1"/>
          <w:numId w:val="1"/>
        </w:numPr>
        <w:rPr>
          <w:rFonts w:ascii="Times" w:hAnsi="Times" w:cs="Times"/>
          <w:color w:val="FF6600"/>
        </w:rPr>
      </w:pPr>
      <w:r>
        <w:rPr>
          <w:rFonts w:ascii="Times" w:hAnsi="Times" w:cs="Times"/>
          <w:color w:val="FF6600"/>
        </w:rPr>
        <w:t xml:space="preserve">Have to use </w:t>
      </w:r>
      <w:proofErr w:type="spellStart"/>
      <w:r>
        <w:rPr>
          <w:rFonts w:ascii="Times" w:hAnsi="Times" w:cs="Times"/>
          <w:color w:val="FF6600"/>
        </w:rPr>
        <w:t>HashSet</w:t>
      </w:r>
      <w:proofErr w:type="spellEnd"/>
      <w:ins w:id="11" w:author="Tsion Behailu" w:date="2013-08-15T02:50:00Z">
        <w:r w:rsidR="00AE1475">
          <w:rPr>
            <w:rFonts w:ascii="Times" w:hAnsi="Times" w:cs="Times"/>
            <w:color w:val="FF6600"/>
          </w:rPr>
          <w:t xml:space="preserve"> in order to </w:t>
        </w:r>
        <w:r w:rsidR="00AE1475" w:rsidRPr="0046436C">
          <w:rPr>
            <w:rFonts w:ascii="Times" w:hAnsi="Times" w:cs="Times"/>
          </w:rPr>
          <w:t>detect configurations that have previously been seen</w:t>
        </w:r>
      </w:ins>
    </w:p>
    <w:p w14:paraId="62A7B288" w14:textId="77777777" w:rsidR="000161B2" w:rsidRDefault="000161B2" w:rsidP="000161B2">
      <w:pPr>
        <w:pStyle w:val="ListParagraph"/>
        <w:numPr>
          <w:ilvl w:val="1"/>
          <w:numId w:val="1"/>
        </w:numPr>
        <w:rPr>
          <w:rFonts w:ascii="Times" w:hAnsi="Times" w:cs="Times"/>
          <w:color w:val="FF6600"/>
        </w:rPr>
      </w:pPr>
      <w:r w:rsidRPr="00560003">
        <w:rPr>
          <w:rFonts w:ascii="Times" w:hAnsi="Times" w:cs="Times"/>
          <w:color w:val="FF6600"/>
        </w:rPr>
        <w:t>When we recursively search fo</w:t>
      </w:r>
      <w:r>
        <w:rPr>
          <w:rFonts w:ascii="Times" w:hAnsi="Times" w:cs="Times"/>
          <w:color w:val="FF6600"/>
        </w:rPr>
        <w:t xml:space="preserve">r a conclusion, we have to </w:t>
      </w:r>
      <w:proofErr w:type="spellStart"/>
      <w:r>
        <w:rPr>
          <w:rFonts w:ascii="Times" w:hAnsi="Times" w:cs="Times"/>
          <w:color w:val="FF6600"/>
        </w:rPr>
        <w:t>memo</w:t>
      </w:r>
      <w:r w:rsidRPr="00560003">
        <w:rPr>
          <w:rFonts w:ascii="Times" w:hAnsi="Times" w:cs="Times"/>
          <w:color w:val="FF6600"/>
        </w:rPr>
        <w:t>ize</w:t>
      </w:r>
      <w:proofErr w:type="spellEnd"/>
      <w:r w:rsidRPr="00560003">
        <w:rPr>
          <w:rFonts w:ascii="Times" w:hAnsi="Times" w:cs="Times"/>
          <w:color w:val="FF6600"/>
        </w:rPr>
        <w:t xml:space="preserve">. The entire tray as a whole will be hashed. </w:t>
      </w:r>
    </w:p>
    <w:p w14:paraId="567906F6" w14:textId="77777777" w:rsidR="000161B2" w:rsidRDefault="000161B2" w:rsidP="000161B2">
      <w:pPr>
        <w:rPr>
          <w:rFonts w:ascii="Times" w:hAnsi="Times" w:cs="Times"/>
          <w:color w:val="FF6600"/>
        </w:rPr>
      </w:pPr>
    </w:p>
    <w:p w14:paraId="7C0CF95C" w14:textId="77777777" w:rsidR="000161B2" w:rsidRDefault="000161B2" w:rsidP="000161B2">
      <w:pPr>
        <w:jc w:val="center"/>
        <w:rPr>
          <w:rFonts w:ascii="Times" w:hAnsi="Times" w:cs="Times"/>
          <w:b/>
          <w:i/>
        </w:rPr>
      </w:pPr>
    </w:p>
    <w:p w14:paraId="18C73124" w14:textId="77777777" w:rsidR="000161B2" w:rsidRPr="003B3E1E" w:rsidRDefault="000161B2" w:rsidP="000161B2">
      <w:pPr>
        <w:jc w:val="center"/>
        <w:rPr>
          <w:rFonts w:ascii="Times" w:hAnsi="Times" w:cs="Times"/>
          <w:b/>
          <w:i/>
        </w:rPr>
      </w:pPr>
      <w:r w:rsidRPr="00D37618">
        <w:rPr>
          <w:rFonts w:ascii="Times" w:hAnsi="Times" w:cs="Times"/>
          <w:b/>
          <w:i/>
        </w:rPr>
        <w:t>************************************************************************</w:t>
      </w:r>
    </w:p>
    <w:p w14:paraId="2DD1120D" w14:textId="4B97796D" w:rsidR="00597FCE" w:rsidRPr="00597FCE" w:rsidRDefault="00597FCE" w:rsidP="00597FCE">
      <w:pPr>
        <w:rPr>
          <w:rFonts w:ascii="Times" w:hAnsi="Times" w:cs="Times"/>
        </w:rPr>
      </w:pPr>
    </w:p>
    <w:p w14:paraId="2DF02598" w14:textId="48AE379E" w:rsidR="00597FCE" w:rsidRPr="00597FCE" w:rsidRDefault="00597FCE" w:rsidP="00597FCE">
      <w:pPr>
        <w:jc w:val="right"/>
        <w:rPr>
          <w:b/>
          <w:i/>
          <w:sz w:val="28"/>
          <w:szCs w:val="28"/>
        </w:rPr>
      </w:pPr>
      <w:r w:rsidRPr="00597FCE">
        <w:rPr>
          <w:b/>
          <w:i/>
          <w:sz w:val="28"/>
          <w:szCs w:val="28"/>
        </w:rPr>
        <w:t>Day 3</w:t>
      </w:r>
    </w:p>
    <w:p w14:paraId="70DEF0F0" w14:textId="77777777" w:rsidR="00597FCE" w:rsidRDefault="00597FCE"/>
    <w:p w14:paraId="03ECF9FB" w14:textId="77777777" w:rsidR="00597FCE" w:rsidRDefault="00597FCE" w:rsidP="00597FCE">
      <w:pPr>
        <w:jc w:val="center"/>
        <w:rPr>
          <w:rFonts w:cs="Times New Roman"/>
          <w:i/>
          <w:u w:val="single"/>
        </w:rPr>
      </w:pPr>
      <w:r w:rsidRPr="00F016A5">
        <w:rPr>
          <w:rFonts w:cs="Times New Roman"/>
          <w:i/>
          <w:u w:val="single"/>
        </w:rPr>
        <w:t>8/4/13 Group Meeting</w:t>
      </w:r>
    </w:p>
    <w:p w14:paraId="353ED445" w14:textId="77777777" w:rsidR="00597FCE" w:rsidRPr="00591955" w:rsidRDefault="00597FCE" w:rsidP="00597FCE">
      <w:pPr>
        <w:pStyle w:val="ListParagraph"/>
        <w:numPr>
          <w:ilvl w:val="0"/>
          <w:numId w:val="3"/>
        </w:numPr>
        <w:rPr>
          <w:rFonts w:cs="Times New Roman"/>
          <w:color w:val="262626"/>
        </w:rPr>
      </w:pPr>
      <w:r w:rsidRPr="00591955">
        <w:rPr>
          <w:rFonts w:cs="Times New Roman"/>
        </w:rPr>
        <w:t>Download easy and hard puzzles from online</w:t>
      </w:r>
    </w:p>
    <w:p w14:paraId="46623CD9" w14:textId="77777777" w:rsidR="00597FCE" w:rsidRPr="00591955" w:rsidRDefault="00597FCE" w:rsidP="00597FCE">
      <w:pPr>
        <w:pStyle w:val="ListParagraph"/>
        <w:numPr>
          <w:ilvl w:val="0"/>
          <w:numId w:val="3"/>
        </w:numPr>
        <w:rPr>
          <w:rFonts w:cs="Times New Roman"/>
          <w:color w:val="262626"/>
        </w:rPr>
      </w:pPr>
      <w:proofErr w:type="spellStart"/>
      <w:r w:rsidRPr="00591955">
        <w:rPr>
          <w:rFonts w:cs="Times New Roman"/>
          <w:color w:val="262626"/>
        </w:rPr>
        <w:t>GitHub</w:t>
      </w:r>
      <w:proofErr w:type="spellEnd"/>
      <w:r w:rsidRPr="00591955">
        <w:rPr>
          <w:rFonts w:cs="Times New Roman"/>
          <w:color w:val="262626"/>
        </w:rPr>
        <w:t xml:space="preserve"> registration / push access</w:t>
      </w:r>
      <w:r w:rsidRPr="00591955">
        <w:rPr>
          <w:rFonts w:cs="Times New Roman"/>
        </w:rPr>
        <w:t xml:space="preserve"> </w:t>
      </w:r>
    </w:p>
    <w:p w14:paraId="41C52C3F" w14:textId="77777777" w:rsidR="00597FCE" w:rsidRPr="00850405" w:rsidRDefault="00597FCE" w:rsidP="00597FCE">
      <w:pPr>
        <w:pStyle w:val="ListParagraph"/>
        <w:numPr>
          <w:ilvl w:val="1"/>
          <w:numId w:val="3"/>
        </w:numPr>
        <w:rPr>
          <w:rFonts w:cs="Times New Roman"/>
          <w:color w:val="262626"/>
        </w:rPr>
      </w:pPr>
      <w:r w:rsidRPr="00850405">
        <w:rPr>
          <w:rFonts w:cs="Times New Roman"/>
          <w:color w:val="262626"/>
        </w:rPr>
        <w:t>Installation and user configuration</w:t>
      </w:r>
    </w:p>
    <w:p w14:paraId="443F3771" w14:textId="77777777" w:rsidR="00597FCE" w:rsidRPr="00850405" w:rsidRDefault="00597FCE" w:rsidP="00597FCE">
      <w:pPr>
        <w:pStyle w:val="ListParagraph"/>
        <w:numPr>
          <w:ilvl w:val="1"/>
          <w:numId w:val="3"/>
        </w:numPr>
        <w:rPr>
          <w:rFonts w:cs="Times New Roman"/>
          <w:color w:val="262626"/>
        </w:rPr>
      </w:pPr>
      <w:r w:rsidRPr="00850405">
        <w:rPr>
          <w:rFonts w:cs="Times New Roman"/>
          <w:color w:val="262626"/>
        </w:rPr>
        <w:t>Project Import (downloading</w:t>
      </w:r>
      <w:proofErr w:type="gramStart"/>
      <w:r w:rsidRPr="00850405">
        <w:rPr>
          <w:rFonts w:cs="Times New Roman"/>
          <w:color w:val="262626"/>
        </w:rPr>
        <w:t>..</w:t>
      </w:r>
      <w:proofErr w:type="gramEnd"/>
      <w:r w:rsidRPr="00850405">
        <w:rPr>
          <w:rFonts w:cs="Times New Roman"/>
          <w:color w:val="262626"/>
        </w:rPr>
        <w:t xml:space="preserve"> local copy / diff from </w:t>
      </w:r>
      <w:proofErr w:type="spellStart"/>
      <w:r w:rsidRPr="00850405">
        <w:rPr>
          <w:rFonts w:cs="Times New Roman"/>
          <w:color w:val="262626"/>
        </w:rPr>
        <w:t>dropbox</w:t>
      </w:r>
      <w:proofErr w:type="spellEnd"/>
      <w:r w:rsidRPr="00850405">
        <w:rPr>
          <w:rFonts w:cs="Times New Roman"/>
          <w:color w:val="262626"/>
        </w:rPr>
        <w:t>)</w:t>
      </w:r>
    </w:p>
    <w:p w14:paraId="483EB9A0" w14:textId="77777777" w:rsidR="00597FCE" w:rsidRPr="00850405" w:rsidRDefault="00597FCE" w:rsidP="00597FCE">
      <w:pPr>
        <w:pStyle w:val="ListParagraph"/>
        <w:numPr>
          <w:ilvl w:val="1"/>
          <w:numId w:val="3"/>
        </w:numPr>
        <w:rPr>
          <w:rFonts w:cs="Times New Roman"/>
          <w:color w:val="262626"/>
        </w:rPr>
      </w:pPr>
      <w:r w:rsidRPr="00850405">
        <w:rPr>
          <w:rFonts w:cs="Times New Roman"/>
          <w:color w:val="262626"/>
        </w:rPr>
        <w:t>Adding files</w:t>
      </w:r>
    </w:p>
    <w:p w14:paraId="29640538" w14:textId="77777777" w:rsidR="00597FCE" w:rsidRPr="00850405" w:rsidRDefault="00597FCE" w:rsidP="00597FCE">
      <w:pPr>
        <w:pStyle w:val="ListParagraph"/>
        <w:numPr>
          <w:ilvl w:val="1"/>
          <w:numId w:val="3"/>
        </w:numPr>
        <w:rPr>
          <w:rFonts w:cs="Times New Roman"/>
          <w:color w:val="262626"/>
        </w:rPr>
      </w:pPr>
      <w:proofErr w:type="gramStart"/>
      <w:r w:rsidRPr="00850405">
        <w:rPr>
          <w:rFonts w:cs="Times New Roman"/>
          <w:color w:val="262626"/>
        </w:rPr>
        <w:t>staging</w:t>
      </w:r>
      <w:proofErr w:type="gramEnd"/>
      <w:r w:rsidRPr="00850405">
        <w:rPr>
          <w:rFonts w:cs="Times New Roman"/>
          <w:color w:val="262626"/>
        </w:rPr>
        <w:t>=saving / committing=local (hard to delete) / pushing=remote</w:t>
      </w:r>
    </w:p>
    <w:p w14:paraId="7D2903DD" w14:textId="77777777" w:rsidR="00597FCE" w:rsidRPr="00850405" w:rsidRDefault="00597FCE" w:rsidP="00597FCE">
      <w:pPr>
        <w:pStyle w:val="ListParagraph"/>
        <w:numPr>
          <w:ilvl w:val="1"/>
          <w:numId w:val="3"/>
        </w:numPr>
        <w:rPr>
          <w:rFonts w:cs="Times New Roman"/>
          <w:color w:val="262626"/>
        </w:rPr>
      </w:pPr>
      <w:proofErr w:type="gramStart"/>
      <w:r w:rsidRPr="00850405">
        <w:rPr>
          <w:rFonts w:cs="Times New Roman"/>
          <w:color w:val="262626"/>
        </w:rPr>
        <w:t>synchronizing</w:t>
      </w:r>
      <w:proofErr w:type="gramEnd"/>
      <w:r w:rsidRPr="00850405">
        <w:rPr>
          <w:rFonts w:cs="Times New Roman"/>
          <w:color w:val="262626"/>
        </w:rPr>
        <w:t xml:space="preserve"> / pulling (checks conflicts)</w:t>
      </w:r>
    </w:p>
    <w:p w14:paraId="29864347" w14:textId="77777777" w:rsidR="00597FCE" w:rsidRPr="00850405" w:rsidRDefault="00597FCE" w:rsidP="00597FCE">
      <w:pPr>
        <w:pStyle w:val="ListParagraph"/>
        <w:numPr>
          <w:ilvl w:val="1"/>
          <w:numId w:val="3"/>
        </w:numPr>
        <w:rPr>
          <w:rFonts w:cs="Times New Roman"/>
          <w:color w:val="262626"/>
        </w:rPr>
      </w:pPr>
      <w:proofErr w:type="gramStart"/>
      <w:r w:rsidRPr="00850405">
        <w:rPr>
          <w:rFonts w:cs="Times New Roman"/>
          <w:color w:val="262626"/>
        </w:rPr>
        <w:t>comparison</w:t>
      </w:r>
      <w:proofErr w:type="gramEnd"/>
      <w:r w:rsidRPr="00850405">
        <w:rPr>
          <w:rFonts w:cs="Times New Roman"/>
          <w:color w:val="262626"/>
        </w:rPr>
        <w:t xml:space="preserve"> revert / hard reset</w:t>
      </w:r>
    </w:p>
    <w:p w14:paraId="1ECFB65D" w14:textId="77777777" w:rsidR="00597FCE" w:rsidRDefault="00597FCE" w:rsidP="00597FCE">
      <w:pPr>
        <w:pStyle w:val="ListParagraph"/>
        <w:numPr>
          <w:ilvl w:val="1"/>
          <w:numId w:val="3"/>
        </w:numPr>
        <w:rPr>
          <w:rFonts w:cs="Times New Roman"/>
          <w:color w:val="262626"/>
        </w:rPr>
      </w:pPr>
      <w:r w:rsidRPr="00850405">
        <w:rPr>
          <w:rFonts w:cs="Times New Roman"/>
          <w:color w:val="262626"/>
        </w:rPr>
        <w:t>Branching (don't push) / merging (delete afterwards) / resolving conflicts</w:t>
      </w:r>
    </w:p>
    <w:p w14:paraId="2193D0C6" w14:textId="77777777" w:rsidR="00597FCE" w:rsidRDefault="00597FCE" w:rsidP="00597FCE">
      <w:pPr>
        <w:rPr>
          <w:rFonts w:ascii="Times" w:hAnsi="Times" w:cs="Times"/>
          <w:b/>
          <w:i/>
        </w:rPr>
      </w:pPr>
    </w:p>
    <w:p w14:paraId="3EBCFE3E" w14:textId="77777777" w:rsidR="00597FCE" w:rsidRPr="002E1DD3" w:rsidRDefault="00597FCE" w:rsidP="00597FCE">
      <w:pPr>
        <w:jc w:val="center"/>
        <w:rPr>
          <w:rFonts w:ascii="Times" w:hAnsi="Times" w:cs="Times"/>
          <w:i/>
          <w:u w:val="single"/>
        </w:rPr>
      </w:pPr>
      <w:r>
        <w:rPr>
          <w:rFonts w:ascii="Times" w:hAnsi="Times" w:cs="Times"/>
          <w:i/>
          <w:u w:val="single"/>
        </w:rPr>
        <w:t xml:space="preserve">Design &amp; </w:t>
      </w:r>
      <w:r w:rsidRPr="002E1DD3">
        <w:rPr>
          <w:rFonts w:ascii="Times" w:hAnsi="Times" w:cs="Times"/>
          <w:i/>
          <w:u w:val="single"/>
        </w:rPr>
        <w:t>Coding</w:t>
      </w:r>
    </w:p>
    <w:p w14:paraId="737260D8" w14:textId="77777777" w:rsidR="00597FCE" w:rsidRDefault="00597FCE" w:rsidP="00597FCE">
      <w:pPr>
        <w:pStyle w:val="ListParagraph"/>
        <w:numPr>
          <w:ilvl w:val="0"/>
          <w:numId w:val="7"/>
        </w:numPr>
        <w:rPr>
          <w:rFonts w:ascii="Times" w:hAnsi="Times" w:cs="Times"/>
        </w:rPr>
      </w:pPr>
      <w:r w:rsidRPr="002E1DD3">
        <w:rPr>
          <w:rFonts w:ascii="Times" w:hAnsi="Times" w:cs="Times"/>
        </w:rPr>
        <w:t>Point class</w:t>
      </w:r>
    </w:p>
    <w:p w14:paraId="05FA33E3" w14:textId="77777777" w:rsidR="00597FCE" w:rsidRPr="00EA12BF" w:rsidRDefault="00597FCE" w:rsidP="00597FCE">
      <w:pPr>
        <w:pStyle w:val="ListParagraph"/>
        <w:numPr>
          <w:ilvl w:val="1"/>
          <w:numId w:val="7"/>
        </w:numPr>
        <w:rPr>
          <w:rFonts w:ascii="Times" w:hAnsi="Times" w:cs="Times"/>
        </w:rPr>
      </w:pPr>
      <w:r>
        <w:rPr>
          <w:rFonts w:ascii="Times" w:hAnsi="Times" w:cs="Times"/>
        </w:rPr>
        <w:t>Point class creates point from two integers</w:t>
      </w:r>
    </w:p>
    <w:p w14:paraId="6AA530DA" w14:textId="77777777" w:rsidR="00597FCE" w:rsidRDefault="00597FCE" w:rsidP="00597FCE">
      <w:pPr>
        <w:pStyle w:val="ListParagraph"/>
        <w:numPr>
          <w:ilvl w:val="1"/>
          <w:numId w:val="7"/>
        </w:numPr>
        <w:rPr>
          <w:rFonts w:ascii="Times" w:hAnsi="Times" w:cs="Times"/>
        </w:rPr>
      </w:pPr>
      <w:r>
        <w:rPr>
          <w:rFonts w:ascii="Times" w:hAnsi="Times" w:cs="Times"/>
        </w:rPr>
        <w:t xml:space="preserve">Immutable: </w:t>
      </w:r>
      <w:proofErr w:type="spellStart"/>
      <w:r>
        <w:rPr>
          <w:rFonts w:ascii="Times" w:hAnsi="Times" w:cs="Times"/>
        </w:rPr>
        <w:t>rowIdx</w:t>
      </w:r>
      <w:proofErr w:type="spellEnd"/>
      <w:r>
        <w:rPr>
          <w:rFonts w:ascii="Times" w:hAnsi="Times" w:cs="Times"/>
        </w:rPr>
        <w:t xml:space="preserve"> (row index) and </w:t>
      </w:r>
      <w:proofErr w:type="spellStart"/>
      <w:r>
        <w:rPr>
          <w:rFonts w:ascii="Times" w:hAnsi="Times" w:cs="Times"/>
        </w:rPr>
        <w:t>colIdx</w:t>
      </w:r>
      <w:proofErr w:type="spellEnd"/>
      <w:r>
        <w:rPr>
          <w:rFonts w:ascii="Times" w:hAnsi="Times" w:cs="Times"/>
        </w:rPr>
        <w:t xml:space="preserve"> (column index) are final values</w:t>
      </w:r>
    </w:p>
    <w:p w14:paraId="5E500D89" w14:textId="77777777" w:rsidR="00597FCE" w:rsidRDefault="00597FCE" w:rsidP="00597FCE">
      <w:pPr>
        <w:pStyle w:val="ListParagraph"/>
        <w:numPr>
          <w:ilvl w:val="1"/>
          <w:numId w:val="7"/>
        </w:numPr>
        <w:rPr>
          <w:rFonts w:ascii="Times" w:hAnsi="Times" w:cs="Times"/>
        </w:rPr>
      </w:pPr>
      <w:r>
        <w:rPr>
          <w:rFonts w:ascii="Times" w:hAnsi="Times" w:cs="Times"/>
        </w:rPr>
        <w:t>Constructor</w:t>
      </w:r>
    </w:p>
    <w:p w14:paraId="402421A7" w14:textId="77777777" w:rsidR="00597FCE" w:rsidRDefault="00597FCE" w:rsidP="00597FCE">
      <w:pPr>
        <w:pStyle w:val="ListParagraph"/>
        <w:numPr>
          <w:ilvl w:val="2"/>
          <w:numId w:val="7"/>
        </w:numPr>
        <w:rPr>
          <w:rFonts w:ascii="Times" w:hAnsi="Times" w:cs="Times"/>
        </w:rPr>
      </w:pPr>
      <w:r>
        <w:rPr>
          <w:rFonts w:ascii="Times" w:hAnsi="Times" w:cs="Times"/>
        </w:rPr>
        <w:t>Check validity of arguments</w:t>
      </w:r>
    </w:p>
    <w:p w14:paraId="41FE3908" w14:textId="1CCA884C" w:rsidR="00B17058" w:rsidRPr="00B17058" w:rsidRDefault="00B17058" w:rsidP="00B17058">
      <w:pPr>
        <w:pStyle w:val="ListParagraph"/>
        <w:numPr>
          <w:ilvl w:val="0"/>
          <w:numId w:val="9"/>
        </w:numPr>
        <w:rPr>
          <w:rFonts w:ascii="Times" w:hAnsi="Times" w:cs="Times"/>
        </w:rPr>
      </w:pPr>
      <w:proofErr w:type="spellStart"/>
      <w:proofErr w:type="gramStart"/>
      <w:r>
        <w:rPr>
          <w:rFonts w:ascii="Times" w:hAnsi="Times" w:cs="Times"/>
        </w:rPr>
        <w:t>isLowerRightTo</w:t>
      </w:r>
      <w:proofErr w:type="spellEnd"/>
      <w:proofErr w:type="gramEnd"/>
      <w:r>
        <w:rPr>
          <w:rFonts w:ascii="Times" w:hAnsi="Times" w:cs="Times"/>
        </w:rPr>
        <w:t xml:space="preserve"> </w:t>
      </w:r>
      <w:r w:rsidR="00592986">
        <w:rPr>
          <w:rFonts w:ascii="Times" w:hAnsi="Times" w:cs="Times"/>
        </w:rPr>
        <w:t>method &amp;</w:t>
      </w:r>
      <w:r>
        <w:rPr>
          <w:rFonts w:ascii="Times" w:hAnsi="Times" w:cs="Times"/>
        </w:rPr>
        <w:t xml:space="preserve"> </w:t>
      </w:r>
      <w:proofErr w:type="spellStart"/>
      <w:r w:rsidR="00592986">
        <w:rPr>
          <w:rFonts w:ascii="Times" w:hAnsi="Times" w:cs="Times"/>
        </w:rPr>
        <w:t>isUpperLeftTo</w:t>
      </w:r>
      <w:proofErr w:type="spellEnd"/>
      <w:r w:rsidR="00592986">
        <w:rPr>
          <w:rFonts w:ascii="Times" w:hAnsi="Times" w:cs="Times"/>
        </w:rPr>
        <w:t xml:space="preserve"> method</w:t>
      </w:r>
    </w:p>
    <w:p w14:paraId="452BD830" w14:textId="77777777" w:rsidR="00597FCE" w:rsidRDefault="00597FCE" w:rsidP="00597FCE">
      <w:pPr>
        <w:pStyle w:val="ListParagraph"/>
        <w:numPr>
          <w:ilvl w:val="0"/>
          <w:numId w:val="7"/>
        </w:numPr>
        <w:rPr>
          <w:rFonts w:ascii="Times" w:hAnsi="Times" w:cs="Times"/>
        </w:rPr>
      </w:pPr>
      <w:r w:rsidRPr="002E1DD3">
        <w:rPr>
          <w:rFonts w:ascii="Times" w:hAnsi="Times" w:cs="Times"/>
        </w:rPr>
        <w:t>Board class</w:t>
      </w:r>
    </w:p>
    <w:p w14:paraId="3E117F15" w14:textId="77777777" w:rsidR="00597FCE" w:rsidRPr="00EA12BF" w:rsidRDefault="00597FCE" w:rsidP="00597FCE">
      <w:pPr>
        <w:pStyle w:val="ListParagraph"/>
        <w:numPr>
          <w:ilvl w:val="1"/>
          <w:numId w:val="7"/>
        </w:numPr>
        <w:rPr>
          <w:rFonts w:ascii="Times" w:hAnsi="Times" w:cs="Times"/>
        </w:rPr>
      </w:pPr>
      <w:r>
        <w:rPr>
          <w:rFonts w:ascii="Times" w:hAnsi="Times" w:cs="Times"/>
        </w:rPr>
        <w:t>Block class constructs a block from four integers, by computing its width and height from these inputs (this allows us to make moving blocks more efficient).</w:t>
      </w:r>
    </w:p>
    <w:p w14:paraId="404513B5" w14:textId="77777777" w:rsidR="00597FCE" w:rsidRDefault="00597FCE" w:rsidP="00597FCE">
      <w:pPr>
        <w:pStyle w:val="ListParagraph"/>
        <w:numPr>
          <w:ilvl w:val="1"/>
          <w:numId w:val="7"/>
        </w:numPr>
        <w:rPr>
          <w:rFonts w:ascii="Times" w:hAnsi="Times" w:cs="Times"/>
        </w:rPr>
      </w:pPr>
      <w:r>
        <w:rPr>
          <w:rFonts w:ascii="Times" w:hAnsi="Times" w:cs="Times"/>
        </w:rPr>
        <w:t>Constructor</w:t>
      </w:r>
    </w:p>
    <w:p w14:paraId="3511E0BE" w14:textId="77777777" w:rsidR="00597FCE" w:rsidRPr="00F671F2" w:rsidRDefault="00597FCE" w:rsidP="00597FCE">
      <w:pPr>
        <w:pStyle w:val="ListParagraph"/>
        <w:numPr>
          <w:ilvl w:val="2"/>
          <w:numId w:val="7"/>
        </w:numPr>
        <w:rPr>
          <w:rFonts w:ascii="Times" w:hAnsi="Times" w:cs="Times"/>
        </w:rPr>
      </w:pPr>
      <w:r>
        <w:rPr>
          <w:rFonts w:ascii="Times" w:hAnsi="Times" w:cs="Times"/>
        </w:rPr>
        <w:lastRenderedPageBreak/>
        <w:t>Check validity of arguments</w:t>
      </w:r>
    </w:p>
    <w:p w14:paraId="09E7B8A3" w14:textId="77777777" w:rsidR="00597FCE" w:rsidRDefault="00597FCE" w:rsidP="00597FCE">
      <w:pPr>
        <w:pStyle w:val="ListParagraph"/>
        <w:numPr>
          <w:ilvl w:val="0"/>
          <w:numId w:val="7"/>
        </w:numPr>
        <w:rPr>
          <w:rFonts w:ascii="Times" w:hAnsi="Times" w:cs="Times"/>
        </w:rPr>
      </w:pPr>
      <w:r w:rsidRPr="002E1DD3">
        <w:rPr>
          <w:rFonts w:ascii="Times" w:hAnsi="Times" w:cs="Times"/>
        </w:rPr>
        <w:t>Tray Class</w:t>
      </w:r>
    </w:p>
    <w:p w14:paraId="19A2F000" w14:textId="77777777" w:rsidR="00597FCE" w:rsidRDefault="00597FCE" w:rsidP="00597FCE">
      <w:pPr>
        <w:pStyle w:val="ListParagraph"/>
        <w:numPr>
          <w:ilvl w:val="1"/>
          <w:numId w:val="7"/>
        </w:numPr>
        <w:rPr>
          <w:rFonts w:ascii="Times" w:hAnsi="Times" w:cs="Times"/>
        </w:rPr>
      </w:pPr>
      <w:r>
        <w:rPr>
          <w:rFonts w:ascii="Times" w:hAnsi="Times" w:cs="Times"/>
        </w:rPr>
        <w:t>Constructor</w:t>
      </w:r>
    </w:p>
    <w:p w14:paraId="1ADDFEFA" w14:textId="77777777" w:rsidR="00597FCE" w:rsidRPr="00AC124B" w:rsidRDefault="00597FCE" w:rsidP="00597FCE">
      <w:pPr>
        <w:pStyle w:val="ListParagraph"/>
        <w:numPr>
          <w:ilvl w:val="2"/>
          <w:numId w:val="7"/>
        </w:numPr>
        <w:rPr>
          <w:rFonts w:ascii="Times" w:hAnsi="Times" w:cs="Times"/>
        </w:rPr>
      </w:pPr>
      <w:r>
        <w:rPr>
          <w:rFonts w:ascii="Times" w:hAnsi="Times" w:cs="Times"/>
        </w:rPr>
        <w:t>Check validity of arguments</w:t>
      </w:r>
    </w:p>
    <w:p w14:paraId="518B8187" w14:textId="77777777" w:rsidR="00597FCE" w:rsidRDefault="00597FCE" w:rsidP="00597FCE">
      <w:pPr>
        <w:pStyle w:val="ListParagraph"/>
        <w:numPr>
          <w:ilvl w:val="1"/>
          <w:numId w:val="7"/>
        </w:numPr>
        <w:rPr>
          <w:rFonts w:ascii="Times" w:hAnsi="Times" w:cs="Times"/>
        </w:rPr>
      </w:pPr>
      <w:proofErr w:type="spellStart"/>
      <w:proofErr w:type="gramStart"/>
      <w:r>
        <w:rPr>
          <w:rFonts w:ascii="Times" w:hAnsi="Times" w:cs="Times"/>
        </w:rPr>
        <w:t>rowSize</w:t>
      </w:r>
      <w:proofErr w:type="spellEnd"/>
      <w:proofErr w:type="gramEnd"/>
      <w:r>
        <w:rPr>
          <w:rFonts w:ascii="Times" w:hAnsi="Times" w:cs="Times"/>
        </w:rPr>
        <w:t xml:space="preserve"> and </w:t>
      </w:r>
      <w:proofErr w:type="spellStart"/>
      <w:r>
        <w:rPr>
          <w:rFonts w:ascii="Times" w:hAnsi="Times" w:cs="Times"/>
        </w:rPr>
        <w:t>colSize</w:t>
      </w:r>
      <w:proofErr w:type="spellEnd"/>
      <w:r>
        <w:rPr>
          <w:rFonts w:ascii="Times" w:hAnsi="Times" w:cs="Times"/>
        </w:rPr>
        <w:t xml:space="preserve"> are immutable</w:t>
      </w:r>
    </w:p>
    <w:p w14:paraId="6FF50789" w14:textId="77777777" w:rsidR="00597FCE" w:rsidRDefault="00597FCE" w:rsidP="00597FCE">
      <w:pPr>
        <w:pStyle w:val="ListParagraph"/>
        <w:numPr>
          <w:ilvl w:val="1"/>
          <w:numId w:val="7"/>
        </w:numPr>
        <w:rPr>
          <w:rFonts w:ascii="Times" w:hAnsi="Times" w:cs="Times"/>
        </w:rPr>
      </w:pPr>
      <w:proofErr w:type="spellStart"/>
      <w:proofErr w:type="gramStart"/>
      <w:r>
        <w:rPr>
          <w:rFonts w:ascii="Times" w:hAnsi="Times" w:cs="Times"/>
        </w:rPr>
        <w:t>addBlock</w:t>
      </w:r>
      <w:proofErr w:type="spellEnd"/>
      <w:proofErr w:type="gramEnd"/>
      <w:r>
        <w:rPr>
          <w:rFonts w:ascii="Times" w:hAnsi="Times" w:cs="Times"/>
        </w:rPr>
        <w:t xml:space="preserve"> method</w:t>
      </w:r>
    </w:p>
    <w:p w14:paraId="262EF766" w14:textId="77777777" w:rsidR="00597FCE" w:rsidRPr="005257DA" w:rsidRDefault="00597FCE" w:rsidP="00597FCE">
      <w:pPr>
        <w:pStyle w:val="ListParagraph"/>
        <w:numPr>
          <w:ilvl w:val="2"/>
          <w:numId w:val="7"/>
        </w:numPr>
        <w:rPr>
          <w:rFonts w:ascii="Times" w:hAnsi="Times" w:cs="Times"/>
        </w:rPr>
      </w:pPr>
      <w:r>
        <w:rPr>
          <w:rFonts w:ascii="Times" w:hAnsi="Times" w:cs="Times"/>
        </w:rPr>
        <w:t>Make private because no more blocks added after initialization</w:t>
      </w:r>
    </w:p>
    <w:p w14:paraId="72D5DBCB" w14:textId="77777777" w:rsidR="00597FCE" w:rsidRDefault="00597FCE" w:rsidP="00597FCE">
      <w:pPr>
        <w:pStyle w:val="ListParagraph"/>
        <w:numPr>
          <w:ilvl w:val="2"/>
          <w:numId w:val="7"/>
        </w:numPr>
        <w:rPr>
          <w:rFonts w:ascii="Times" w:hAnsi="Times" w:cs="Times"/>
        </w:rPr>
      </w:pPr>
      <w:r>
        <w:rPr>
          <w:rFonts w:ascii="Times" w:hAnsi="Times" w:cs="Times"/>
        </w:rPr>
        <w:t>Check if given block can be legally added to the tray</w:t>
      </w:r>
    </w:p>
    <w:p w14:paraId="115DEF7D" w14:textId="66D599DD" w:rsidR="00597FCE" w:rsidRDefault="00597FCE" w:rsidP="00597FCE">
      <w:pPr>
        <w:pStyle w:val="ListParagraph"/>
        <w:numPr>
          <w:ilvl w:val="2"/>
          <w:numId w:val="7"/>
        </w:numPr>
        <w:rPr>
          <w:rFonts w:ascii="Times" w:hAnsi="Times" w:cs="Times"/>
        </w:rPr>
      </w:pPr>
      <w:proofErr w:type="spellStart"/>
      <w:proofErr w:type="gramStart"/>
      <w:r>
        <w:rPr>
          <w:rFonts w:ascii="Times" w:hAnsi="Times" w:cs="Times"/>
        </w:rPr>
        <w:t>checkBlockAddition</w:t>
      </w:r>
      <w:proofErr w:type="spellEnd"/>
      <w:proofErr w:type="gramEnd"/>
      <w:r>
        <w:rPr>
          <w:rFonts w:ascii="Times" w:hAnsi="Times" w:cs="Times"/>
        </w:rPr>
        <w:t xml:space="preserve"> method: If given </w:t>
      </w:r>
      <w:proofErr w:type="spellStart"/>
      <w:r>
        <w:rPr>
          <w:rFonts w:ascii="Times" w:hAnsi="Times" w:cs="Times"/>
        </w:rPr>
        <w:t>arraylist</w:t>
      </w:r>
      <w:proofErr w:type="spellEnd"/>
      <w:r>
        <w:rPr>
          <w:rFonts w:ascii="Times" w:hAnsi="Times" w:cs="Times"/>
        </w:rPr>
        <w:t xml:space="preserve"> of blocks in constructor, check for validity and then use as tray’s </w:t>
      </w:r>
      <w:proofErr w:type="spellStart"/>
      <w:r>
        <w:rPr>
          <w:rFonts w:ascii="Times" w:hAnsi="Times" w:cs="Times"/>
        </w:rPr>
        <w:t>arraylist</w:t>
      </w:r>
      <w:proofErr w:type="spellEnd"/>
    </w:p>
    <w:p w14:paraId="5BB941E2" w14:textId="77777777" w:rsidR="00597FCE" w:rsidRDefault="00597FCE" w:rsidP="00597FCE">
      <w:pPr>
        <w:pStyle w:val="ListParagraph"/>
        <w:numPr>
          <w:ilvl w:val="1"/>
          <w:numId w:val="7"/>
        </w:numPr>
        <w:rPr>
          <w:rFonts w:ascii="Times" w:hAnsi="Times" w:cs="Times"/>
        </w:rPr>
      </w:pPr>
      <w:proofErr w:type="gramStart"/>
      <w:r>
        <w:rPr>
          <w:rFonts w:ascii="Times" w:hAnsi="Times" w:cs="Times"/>
        </w:rPr>
        <w:t>move</w:t>
      </w:r>
      <w:proofErr w:type="gramEnd"/>
      <w:r>
        <w:rPr>
          <w:rFonts w:ascii="Times" w:hAnsi="Times" w:cs="Times"/>
        </w:rPr>
        <w:t xml:space="preserve"> method</w:t>
      </w:r>
    </w:p>
    <w:p w14:paraId="6D217322" w14:textId="1067D0B6" w:rsidR="00597FCE" w:rsidRDefault="00597FCE" w:rsidP="00597FCE">
      <w:pPr>
        <w:pStyle w:val="ListParagraph"/>
        <w:numPr>
          <w:ilvl w:val="2"/>
          <w:numId w:val="7"/>
        </w:numPr>
        <w:rPr>
          <w:rFonts w:ascii="Times" w:hAnsi="Times" w:cs="Times"/>
        </w:rPr>
      </w:pPr>
      <w:r>
        <w:rPr>
          <w:rFonts w:ascii="Times" w:hAnsi="Times" w:cs="Times"/>
        </w:rPr>
        <w:t xml:space="preserve">Moves block in tray at </w:t>
      </w:r>
      <w:proofErr w:type="spellStart"/>
      <w:r>
        <w:rPr>
          <w:rFonts w:ascii="Times" w:hAnsi="Times" w:cs="Times"/>
        </w:rPr>
        <w:t>blockIdx</w:t>
      </w:r>
      <w:proofErr w:type="spellEnd"/>
      <w:r>
        <w:rPr>
          <w:rFonts w:ascii="Times" w:hAnsi="Times" w:cs="Times"/>
        </w:rPr>
        <w:t xml:space="preserve"> (block index in tray’s </w:t>
      </w:r>
      <w:proofErr w:type="spellStart"/>
      <w:r>
        <w:rPr>
          <w:rFonts w:ascii="Times" w:hAnsi="Times" w:cs="Times"/>
        </w:rPr>
        <w:t>arraylist</w:t>
      </w:r>
      <w:proofErr w:type="spellEnd"/>
      <w:r>
        <w:rPr>
          <w:rFonts w:ascii="Times" w:hAnsi="Times" w:cs="Times"/>
        </w:rPr>
        <w:t>) to new upper-left coordinate.</w:t>
      </w:r>
    </w:p>
    <w:p w14:paraId="374ADF1B" w14:textId="77777777" w:rsidR="00597FCE" w:rsidRDefault="00597FCE" w:rsidP="00597FCE">
      <w:pPr>
        <w:pStyle w:val="ListParagraph"/>
        <w:numPr>
          <w:ilvl w:val="2"/>
          <w:numId w:val="7"/>
        </w:numPr>
        <w:rPr>
          <w:rFonts w:ascii="Times" w:hAnsi="Times" w:cs="Times"/>
        </w:rPr>
      </w:pPr>
      <w:r w:rsidRPr="00A61128">
        <w:rPr>
          <w:rFonts w:ascii="Times" w:hAnsi="Times" w:cs="Times"/>
          <w:i/>
        </w:rPr>
        <w:t>Design</w:t>
      </w:r>
      <w:r>
        <w:rPr>
          <w:rFonts w:ascii="Times" w:hAnsi="Times" w:cs="Times"/>
        </w:rPr>
        <w:t xml:space="preserve">: The block’s upper-left point is changed to the new one and then its addition is checked for validity by </w:t>
      </w:r>
      <w:proofErr w:type="spellStart"/>
      <w:r>
        <w:rPr>
          <w:rFonts w:ascii="Times" w:hAnsi="Times" w:cs="Times"/>
        </w:rPr>
        <w:t>checkBlockAddition</w:t>
      </w:r>
      <w:proofErr w:type="spellEnd"/>
    </w:p>
    <w:p w14:paraId="4E5DDD1C" w14:textId="6FFE3D42" w:rsidR="00597FCE" w:rsidRDefault="00A41297" w:rsidP="00597FCE">
      <w:pPr>
        <w:pStyle w:val="ListParagraph"/>
        <w:numPr>
          <w:ilvl w:val="0"/>
          <w:numId w:val="7"/>
        </w:numPr>
        <w:rPr>
          <w:rFonts w:ascii="Times" w:hAnsi="Times" w:cs="Times"/>
        </w:rPr>
      </w:pPr>
      <w:proofErr w:type="spellStart"/>
      <w:proofErr w:type="gramStart"/>
      <w:r>
        <w:rPr>
          <w:rFonts w:ascii="Times" w:hAnsi="Times" w:cs="Times"/>
        </w:rPr>
        <w:t>toString</w:t>
      </w:r>
      <w:proofErr w:type="spellEnd"/>
      <w:proofErr w:type="gramEnd"/>
      <w:r>
        <w:rPr>
          <w:rFonts w:ascii="Times" w:hAnsi="Times" w:cs="Times"/>
        </w:rPr>
        <w:t>() method for Point, Board and Tray class</w:t>
      </w:r>
    </w:p>
    <w:p w14:paraId="622A2B42" w14:textId="1DB63FD3" w:rsidR="0025593A" w:rsidRDefault="0025593A" w:rsidP="00597FCE">
      <w:pPr>
        <w:pStyle w:val="ListParagraph"/>
        <w:numPr>
          <w:ilvl w:val="0"/>
          <w:numId w:val="7"/>
        </w:numPr>
        <w:rPr>
          <w:rFonts w:ascii="Times" w:hAnsi="Times" w:cs="Times"/>
        </w:rPr>
      </w:pPr>
      <w:r>
        <w:rPr>
          <w:rFonts w:ascii="Times" w:hAnsi="Times" w:cs="Times"/>
        </w:rPr>
        <w:t>QOTD: When are two trays equal??</w:t>
      </w:r>
    </w:p>
    <w:p w14:paraId="5C4329E8" w14:textId="1DD4A2D1" w:rsidR="003601F1" w:rsidRPr="005B2871" w:rsidRDefault="003601F1" w:rsidP="005B2871">
      <w:pPr>
        <w:pStyle w:val="ListParagraph"/>
        <w:numPr>
          <w:ilvl w:val="1"/>
          <w:numId w:val="7"/>
        </w:numPr>
        <w:rPr>
          <w:rFonts w:ascii="Times" w:hAnsi="Times" w:cs="Times"/>
        </w:rPr>
      </w:pPr>
      <w:r>
        <w:rPr>
          <w:rFonts w:ascii="Times" w:hAnsi="Times" w:cs="Times"/>
        </w:rPr>
        <w:t>Trays are s</w:t>
      </w:r>
      <w:r w:rsidR="0025593A">
        <w:rPr>
          <w:rFonts w:ascii="Times" w:hAnsi="Times" w:cs="Times"/>
        </w:rPr>
        <w:t>ame size</w:t>
      </w:r>
      <w:r w:rsidR="005B2871">
        <w:rPr>
          <w:rFonts w:ascii="Times" w:hAnsi="Times" w:cs="Times"/>
        </w:rPr>
        <w:t xml:space="preserve"> and c</w:t>
      </w:r>
      <w:r w:rsidRPr="005B2871">
        <w:rPr>
          <w:rFonts w:ascii="Times" w:hAnsi="Times" w:cs="Times"/>
        </w:rPr>
        <w:t>ontain same number of blocks</w:t>
      </w:r>
    </w:p>
    <w:p w14:paraId="34D0C327" w14:textId="69585661" w:rsidR="00DF1D79" w:rsidRPr="00212F09" w:rsidDel="008E6978" w:rsidRDefault="003601F1" w:rsidP="00212F09">
      <w:pPr>
        <w:pStyle w:val="ListParagraph"/>
        <w:numPr>
          <w:ilvl w:val="1"/>
          <w:numId w:val="7"/>
        </w:numPr>
        <w:rPr>
          <w:del w:id="12" w:author="Tsion Behailu" w:date="2013-08-04T19:59:00Z"/>
          <w:rFonts w:ascii="Times" w:hAnsi="Times" w:cs="Times"/>
        </w:rPr>
      </w:pPr>
      <w:r>
        <w:rPr>
          <w:rFonts w:ascii="Times" w:hAnsi="Times" w:cs="Times"/>
        </w:rPr>
        <w:t>Tray is equal when trays have blocks of same size in same positions (picture of trays are the same)</w:t>
      </w:r>
      <w:del w:id="13" w:author="Tsion Behailu" w:date="2013-08-04T19:59:00Z">
        <w:r w:rsidR="00450151" w:rsidRPr="00212F09" w:rsidDel="008E6978">
          <w:rPr>
            <w:rFonts w:ascii="Times" w:hAnsi="Times" w:cs="Times"/>
            <w:b/>
          </w:rPr>
          <w:delText>DESIGN CHANGE:</w:delText>
        </w:r>
        <w:r w:rsidR="00450151" w:rsidRPr="00212F09" w:rsidDel="008E6978">
          <w:rPr>
            <w:rFonts w:ascii="Times" w:hAnsi="Times" w:cs="Times"/>
          </w:rPr>
          <w:delText xml:space="preserve"> Changed blocks of a tray from being stored in an arraylist to a Set because there will not be any duplicate blocks and lists are ordered while sets are not ordered. This means that comparing two sets of blocks from two trays would be faster.</w:delText>
        </w:r>
      </w:del>
    </w:p>
    <w:p w14:paraId="0D9AE823" w14:textId="016E4449" w:rsidR="00C61131" w:rsidRPr="00DF1D79" w:rsidDel="008E6978" w:rsidRDefault="00C61131" w:rsidP="00212F09">
      <w:pPr>
        <w:pStyle w:val="ListParagraph"/>
        <w:rPr>
          <w:del w:id="14" w:author="Tsion Behailu" w:date="2013-08-04T19:59:00Z"/>
        </w:rPr>
      </w:pPr>
      <w:del w:id="15" w:author="Tsion Behailu" w:date="2013-08-04T19:59:00Z">
        <w:r w:rsidRPr="00086DFF" w:rsidDel="008E6978">
          <w:rPr>
            <w:rPrChange w:id="16" w:author="Tsion Behailu" w:date="2013-08-04T19:43:00Z">
              <w:rPr>
                <w:rFonts w:ascii="Times" w:hAnsi="Times" w:cs="Times"/>
                <w:b/>
              </w:rPr>
            </w:rPrChange>
          </w:rPr>
          <w:delText>Trade-offs:</w:delText>
        </w:r>
        <w:r w:rsidRPr="00DF1D79" w:rsidDel="008E6978">
          <w:delText xml:space="preserve"> </w:delText>
        </w:r>
        <w:r w:rsidR="005E7ED0" w:rsidRPr="00DF1D79" w:rsidDel="008E6978">
          <w:delText>Accessing blocks</w:delText>
        </w:r>
        <w:r w:rsidRPr="00DF1D79" w:rsidDel="008E6978">
          <w:delText xml:space="preserve"> is easier with arraylist, but hashset is better for initial configuration of tray</w:delText>
        </w:r>
        <w:r w:rsidR="005E7ED0" w:rsidRPr="00DF1D79" w:rsidDel="008E6978">
          <w:delText xml:space="preserve"> and comparing</w:delText>
        </w:r>
        <w:r w:rsidRPr="00DF1D79" w:rsidDel="008E6978">
          <w:delText>.</w:delText>
        </w:r>
      </w:del>
    </w:p>
    <w:p w14:paraId="09A3C966" w14:textId="7E3E51EC" w:rsidR="00C61131" w:rsidRDefault="00C61131" w:rsidP="00212F09">
      <w:pPr>
        <w:pStyle w:val="ListParagraph"/>
        <w:rPr>
          <w:ins w:id="17" w:author="Tsion Behailu" w:date="2013-08-04T19:59:00Z"/>
        </w:rPr>
      </w:pPr>
      <w:del w:id="18" w:author="Tsion Behailu" w:date="2013-08-04T19:59:00Z">
        <w:r w:rsidDel="008E6978">
          <w:delText xml:space="preserve"> </w:delText>
        </w:r>
      </w:del>
      <w:del w:id="19" w:author="Tsion Behailu" w:date="2013-08-04T19:51:00Z">
        <w:r w:rsidR="00E15E8C" w:rsidRPr="00450151" w:rsidDel="00FA45F7">
          <w:delText>DESIGN CHANGE:</w:delText>
        </w:r>
        <w:r w:rsidR="00E15E8C" w:rsidDel="00FA45F7">
          <w:delText xml:space="preserve"> </w:delText>
        </w:r>
        <w:r w:rsidR="00E15E8C" w:rsidRPr="00E15E8C" w:rsidDel="00FA45F7">
          <w:delText xml:space="preserve">Changed </w:delText>
        </w:r>
        <w:r w:rsidR="008903D4" w:rsidDel="00FA45F7">
          <w:delText>storage of blocks to HashM</w:delText>
        </w:r>
        <w:r w:rsidR="00E15E8C" w:rsidDel="00FA45F7">
          <w:delText>ap because this would allow us to access blocks quickly, while also being able to retrieve a set of all the blocks in a tray for comparison.</w:delText>
        </w:r>
      </w:del>
    </w:p>
    <w:p w14:paraId="37D9CDC9" w14:textId="399E3651" w:rsidR="008E6978" w:rsidRDefault="008E6978" w:rsidP="00597FCE">
      <w:pPr>
        <w:pStyle w:val="ListParagraph"/>
        <w:numPr>
          <w:ilvl w:val="0"/>
          <w:numId w:val="7"/>
        </w:numPr>
        <w:rPr>
          <w:ins w:id="20" w:author="Tsion Behailu" w:date="2013-08-05T12:59:00Z"/>
          <w:rFonts w:ascii="Times" w:hAnsi="Times" w:cs="Times"/>
        </w:rPr>
      </w:pPr>
      <w:r>
        <w:rPr>
          <w:rFonts w:ascii="Times" w:hAnsi="Times" w:cs="Times"/>
          <w:b/>
        </w:rPr>
        <w:t>DESIGN:</w:t>
      </w:r>
      <w:r>
        <w:rPr>
          <w:rFonts w:ascii="Times" w:hAnsi="Times" w:cs="Times"/>
        </w:rPr>
        <w:t xml:space="preserve"> Using </w:t>
      </w:r>
      <w:proofErr w:type="spellStart"/>
      <w:r>
        <w:rPr>
          <w:rFonts w:ascii="Times" w:hAnsi="Times" w:cs="Times"/>
        </w:rPr>
        <w:t>arraylist</w:t>
      </w:r>
      <w:proofErr w:type="spellEnd"/>
      <w:r>
        <w:rPr>
          <w:rFonts w:ascii="Times" w:hAnsi="Times" w:cs="Times"/>
        </w:rPr>
        <w:t xml:space="preserve"> to store blocks would have been problematic if not for the fact that an </w:t>
      </w:r>
      <w:proofErr w:type="spellStart"/>
      <w:r>
        <w:rPr>
          <w:rFonts w:ascii="Times" w:hAnsi="Times" w:cs="Times"/>
        </w:rPr>
        <w:t>arraylist</w:t>
      </w:r>
      <w:proofErr w:type="spellEnd"/>
      <w:r>
        <w:rPr>
          <w:rFonts w:ascii="Times" w:hAnsi="Times" w:cs="Times"/>
        </w:rPr>
        <w:t xml:space="preserve"> can be converted into a set by placing the list as the argument when constructing a set.</w:t>
      </w:r>
    </w:p>
    <w:p w14:paraId="3E150840" w14:textId="045A39AE" w:rsidR="00C2580A" w:rsidRPr="002E1DD3" w:rsidRDefault="00C2580A" w:rsidP="00597FCE">
      <w:pPr>
        <w:pStyle w:val="ListParagraph"/>
        <w:numPr>
          <w:ilvl w:val="0"/>
          <w:numId w:val="7"/>
        </w:numPr>
        <w:rPr>
          <w:rFonts w:ascii="Times" w:hAnsi="Times" w:cs="Times"/>
        </w:rPr>
      </w:pPr>
      <w:r>
        <w:rPr>
          <w:rFonts w:ascii="Times" w:hAnsi="Times" w:cs="Times"/>
          <w:b/>
        </w:rPr>
        <w:t>Testing:</w:t>
      </w:r>
      <w:r>
        <w:rPr>
          <w:rFonts w:ascii="Times" w:hAnsi="Times" w:cs="Times"/>
        </w:rPr>
        <w:t xml:space="preserve"> Write tests in </w:t>
      </w:r>
      <w:proofErr w:type="spellStart"/>
      <w:r>
        <w:rPr>
          <w:rFonts w:ascii="Times" w:hAnsi="Times" w:cs="Times"/>
        </w:rPr>
        <w:t>BoardTest</w:t>
      </w:r>
      <w:proofErr w:type="spellEnd"/>
      <w:r>
        <w:rPr>
          <w:rFonts w:ascii="Times" w:hAnsi="Times" w:cs="Times"/>
        </w:rPr>
        <w:t xml:space="preserve">, </w:t>
      </w:r>
      <w:proofErr w:type="spellStart"/>
      <w:r>
        <w:rPr>
          <w:rFonts w:ascii="Times" w:hAnsi="Times" w:cs="Times"/>
        </w:rPr>
        <w:t>PointTest</w:t>
      </w:r>
      <w:proofErr w:type="spellEnd"/>
      <w:r>
        <w:rPr>
          <w:rFonts w:ascii="Times" w:hAnsi="Times" w:cs="Times"/>
        </w:rPr>
        <w:t xml:space="preserve">, </w:t>
      </w:r>
      <w:proofErr w:type="spellStart"/>
      <w:r>
        <w:rPr>
          <w:rFonts w:ascii="Times" w:hAnsi="Times" w:cs="Times"/>
        </w:rPr>
        <w:t>TrayTest</w:t>
      </w:r>
      <w:proofErr w:type="spellEnd"/>
    </w:p>
    <w:p w14:paraId="33CE1449" w14:textId="77777777" w:rsidR="00597FCE" w:rsidRDefault="00597FCE"/>
    <w:p w14:paraId="4D28EE3C" w14:textId="77777777" w:rsidR="009F77BB" w:rsidRPr="00597FCE" w:rsidRDefault="009F77BB" w:rsidP="009F77BB">
      <w:pPr>
        <w:rPr>
          <w:rFonts w:ascii="Times" w:hAnsi="Times" w:cs="Times"/>
        </w:rPr>
      </w:pPr>
      <w:r w:rsidRPr="001B286E">
        <w:rPr>
          <w:rFonts w:ascii="Times" w:hAnsi="Times" w:cs="Times"/>
          <w:b/>
          <w:i/>
        </w:rPr>
        <w:t>************************************************************************</w:t>
      </w:r>
    </w:p>
    <w:p w14:paraId="36485D4C" w14:textId="34E4922A" w:rsidR="009F77BB" w:rsidRDefault="009F77BB" w:rsidP="009F77BB">
      <w:pPr>
        <w:jc w:val="right"/>
        <w:rPr>
          <w:b/>
          <w:i/>
          <w:sz w:val="28"/>
          <w:szCs w:val="28"/>
        </w:rPr>
      </w:pPr>
      <w:r>
        <w:rPr>
          <w:b/>
          <w:i/>
          <w:sz w:val="28"/>
          <w:szCs w:val="28"/>
        </w:rPr>
        <w:t>Day 4</w:t>
      </w:r>
    </w:p>
    <w:p w14:paraId="3CA0FEC1" w14:textId="77777777" w:rsidR="00BC4A9E" w:rsidRDefault="00BC4A9E" w:rsidP="00BC4A9E">
      <w:pPr>
        <w:pStyle w:val="ListParagraph"/>
        <w:numPr>
          <w:ilvl w:val="0"/>
          <w:numId w:val="11"/>
        </w:numPr>
        <w:rPr>
          <w:rFonts w:ascii="Times" w:hAnsi="Times" w:cs="Times"/>
        </w:rPr>
      </w:pPr>
      <w:r>
        <w:rPr>
          <w:rFonts w:ascii="Times" w:hAnsi="Times" w:cs="Times"/>
        </w:rPr>
        <w:t>Solver Class</w:t>
      </w:r>
    </w:p>
    <w:p w14:paraId="0759FB19" w14:textId="77777777" w:rsidR="00BC4A9E" w:rsidRDefault="00BC4A9E" w:rsidP="00BC4A9E">
      <w:pPr>
        <w:pStyle w:val="ListParagraph"/>
        <w:numPr>
          <w:ilvl w:val="1"/>
          <w:numId w:val="11"/>
        </w:numPr>
        <w:rPr>
          <w:rFonts w:ascii="Times" w:hAnsi="Times" w:cs="Times"/>
        </w:rPr>
      </w:pPr>
      <w:r>
        <w:rPr>
          <w:rFonts w:ascii="Times" w:hAnsi="Times" w:cs="Times"/>
        </w:rPr>
        <w:t>Main class</w:t>
      </w:r>
    </w:p>
    <w:p w14:paraId="22029E6A" w14:textId="77777777" w:rsidR="00BC4A9E" w:rsidRDefault="00BC4A9E" w:rsidP="00BC4A9E">
      <w:pPr>
        <w:pStyle w:val="ListParagraph"/>
        <w:numPr>
          <w:ilvl w:val="2"/>
          <w:numId w:val="11"/>
        </w:numPr>
        <w:rPr>
          <w:rFonts w:ascii="Times" w:hAnsi="Times" w:cs="Times"/>
        </w:rPr>
      </w:pPr>
      <w:r>
        <w:rPr>
          <w:rFonts w:ascii="Times" w:hAnsi="Times" w:cs="Times"/>
        </w:rPr>
        <w:t>Convert given initial Tray file into Tray</w:t>
      </w:r>
    </w:p>
    <w:p w14:paraId="5984020D" w14:textId="77777777" w:rsidR="00BC4A9E" w:rsidRDefault="00BC4A9E" w:rsidP="00BC4A9E">
      <w:pPr>
        <w:pStyle w:val="ListParagraph"/>
        <w:numPr>
          <w:ilvl w:val="2"/>
          <w:numId w:val="11"/>
        </w:numPr>
        <w:rPr>
          <w:rFonts w:ascii="Times" w:hAnsi="Times" w:cs="Times"/>
        </w:rPr>
      </w:pPr>
      <w:r>
        <w:rPr>
          <w:rFonts w:ascii="Times" w:hAnsi="Times" w:cs="Times"/>
        </w:rPr>
        <w:t>Convert final configuration file into collection of blocks</w:t>
      </w:r>
    </w:p>
    <w:p w14:paraId="384F99BE" w14:textId="77777777" w:rsidR="00BC4A9E" w:rsidRDefault="00BC4A9E" w:rsidP="00BC4A9E">
      <w:pPr>
        <w:pStyle w:val="ListParagraph"/>
        <w:numPr>
          <w:ilvl w:val="1"/>
          <w:numId w:val="11"/>
        </w:numPr>
        <w:rPr>
          <w:rFonts w:ascii="Times" w:hAnsi="Times" w:cs="Times"/>
        </w:rPr>
      </w:pPr>
      <w:proofErr w:type="gramStart"/>
      <w:r>
        <w:rPr>
          <w:rFonts w:ascii="Times" w:hAnsi="Times" w:cs="Times"/>
        </w:rPr>
        <w:t>Solve(</w:t>
      </w:r>
      <w:proofErr w:type="gramEnd"/>
      <w:r>
        <w:rPr>
          <w:rFonts w:ascii="Times" w:hAnsi="Times" w:cs="Times"/>
        </w:rPr>
        <w:t>) method</w:t>
      </w:r>
    </w:p>
    <w:p w14:paraId="60C9F2E0" w14:textId="77777777" w:rsidR="00BC4A9E" w:rsidRDefault="00BC4A9E" w:rsidP="00BC4A9E">
      <w:pPr>
        <w:pStyle w:val="ListParagraph"/>
        <w:numPr>
          <w:ilvl w:val="2"/>
          <w:numId w:val="11"/>
        </w:numPr>
        <w:rPr>
          <w:rFonts w:ascii="Times" w:hAnsi="Times" w:cs="Times"/>
        </w:rPr>
      </w:pPr>
      <w:proofErr w:type="spellStart"/>
      <w:proofErr w:type="gramStart"/>
      <w:r>
        <w:rPr>
          <w:rFonts w:ascii="Times" w:hAnsi="Times" w:cs="Times"/>
        </w:rPr>
        <w:t>trySolving</w:t>
      </w:r>
      <w:proofErr w:type="spellEnd"/>
      <w:proofErr w:type="gramEnd"/>
      <w:r>
        <w:rPr>
          <w:rFonts w:ascii="Times" w:hAnsi="Times" w:cs="Times"/>
        </w:rPr>
        <w:t xml:space="preserve"> method </w:t>
      </w:r>
    </w:p>
    <w:p w14:paraId="3E7767F2" w14:textId="77777777" w:rsidR="00BC4A9E" w:rsidRDefault="00BC4A9E" w:rsidP="00BC4A9E">
      <w:pPr>
        <w:pStyle w:val="ListParagraph"/>
        <w:numPr>
          <w:ilvl w:val="2"/>
          <w:numId w:val="11"/>
        </w:numPr>
        <w:rPr>
          <w:rFonts w:ascii="Times" w:hAnsi="Times" w:cs="Times"/>
        </w:rPr>
      </w:pPr>
      <w:r>
        <w:rPr>
          <w:rFonts w:ascii="Times" w:hAnsi="Times" w:cs="Times"/>
        </w:rPr>
        <w:t>Initially DFS</w:t>
      </w:r>
    </w:p>
    <w:p w14:paraId="05DB9053" w14:textId="0A6C2F71" w:rsidR="00BC4A9E" w:rsidRPr="00686776" w:rsidRDefault="003D7344">
      <w:pPr>
        <w:pStyle w:val="ListParagraph"/>
        <w:numPr>
          <w:ilvl w:val="0"/>
          <w:numId w:val="14"/>
        </w:numPr>
        <w:rPr>
          <w:ins w:id="21" w:author="Tsion Behailu" w:date="2013-08-09T00:17:00Z"/>
          <w:rFonts w:ascii="Times" w:hAnsi="Times" w:cs="Times"/>
        </w:rPr>
        <w:pPrChange w:id="22" w:author="Tsion Behailu" w:date="2013-08-09T00:24:00Z">
          <w:pPr>
            <w:pStyle w:val="ListParagraph"/>
            <w:numPr>
              <w:ilvl w:val="1"/>
              <w:numId w:val="11"/>
            </w:numPr>
            <w:ind w:left="1440" w:hanging="360"/>
          </w:pPr>
        </w:pPrChange>
      </w:pPr>
      <w:proofErr w:type="spellStart"/>
      <w:r w:rsidRPr="00686776">
        <w:rPr>
          <w:rFonts w:ascii="Times" w:hAnsi="Times" w:cs="Times"/>
        </w:rPr>
        <w:t>CopyOnWriteArraySet</w:t>
      </w:r>
      <w:proofErr w:type="spellEnd"/>
      <w:r w:rsidRPr="00686776">
        <w:rPr>
          <w:rFonts w:ascii="Times" w:hAnsi="Times" w:cs="Times"/>
        </w:rPr>
        <w:t xml:space="preserve"> change</w:t>
      </w:r>
    </w:p>
    <w:p w14:paraId="10D75A7D" w14:textId="096D6F31" w:rsidR="00E00986" w:rsidRDefault="00E00986" w:rsidP="00BC4A9E">
      <w:pPr>
        <w:pStyle w:val="ListParagraph"/>
        <w:numPr>
          <w:ilvl w:val="1"/>
          <w:numId w:val="11"/>
        </w:numPr>
        <w:rPr>
          <w:rFonts w:ascii="Times" w:hAnsi="Times" w:cs="Times"/>
        </w:rPr>
      </w:pPr>
      <w:proofErr w:type="spellStart"/>
      <w:r>
        <w:rPr>
          <w:rFonts w:ascii="Times" w:hAnsi="Times" w:cs="Times"/>
        </w:rPr>
        <w:t>Int</w:t>
      </w:r>
      <w:proofErr w:type="spellEnd"/>
      <w:r>
        <w:rPr>
          <w:rFonts w:ascii="Times" w:hAnsi="Times" w:cs="Times"/>
        </w:rPr>
        <w:t xml:space="preserve"> variables changed to short to conserve space</w:t>
      </w:r>
    </w:p>
    <w:p w14:paraId="19557EBB" w14:textId="6AC52A0D" w:rsidR="0017488A" w:rsidRDefault="0017488A" w:rsidP="00BC4A9E">
      <w:pPr>
        <w:pStyle w:val="ListParagraph"/>
        <w:numPr>
          <w:ilvl w:val="1"/>
          <w:numId w:val="11"/>
        </w:numPr>
        <w:rPr>
          <w:rFonts w:ascii="Times" w:hAnsi="Times" w:cs="Times"/>
        </w:rPr>
      </w:pPr>
      <w:r>
        <w:rPr>
          <w:rFonts w:ascii="Times" w:hAnsi="Times" w:cs="Times"/>
        </w:rPr>
        <w:t xml:space="preserve">Removed </w:t>
      </w:r>
      <w:proofErr w:type="spellStart"/>
      <w:r>
        <w:rPr>
          <w:rFonts w:ascii="Times" w:hAnsi="Times" w:cs="Times"/>
        </w:rPr>
        <w:t>isOccupied</w:t>
      </w:r>
      <w:proofErr w:type="spellEnd"/>
    </w:p>
    <w:p w14:paraId="533C78B9" w14:textId="16D4355E" w:rsidR="00BC4A9E" w:rsidRDefault="00D01C74" w:rsidP="00BC4A9E">
      <w:pPr>
        <w:pStyle w:val="ListParagraph"/>
        <w:numPr>
          <w:ilvl w:val="0"/>
          <w:numId w:val="11"/>
        </w:numPr>
        <w:rPr>
          <w:rFonts w:ascii="Times" w:hAnsi="Times" w:cs="Times"/>
        </w:rPr>
      </w:pPr>
      <w:r>
        <w:rPr>
          <w:rFonts w:ascii="Times" w:hAnsi="Times" w:cs="Times"/>
        </w:rPr>
        <w:t>Method to improve how Solver makes moves (Alternate to current DFS method)</w:t>
      </w:r>
    </w:p>
    <w:p w14:paraId="4A855708" w14:textId="00DAB0BE" w:rsidR="00D01C74" w:rsidRDefault="00D01C74" w:rsidP="00D01C74">
      <w:pPr>
        <w:pStyle w:val="ListParagraph"/>
        <w:numPr>
          <w:ilvl w:val="0"/>
          <w:numId w:val="12"/>
        </w:numPr>
        <w:rPr>
          <w:rFonts w:ascii="Times" w:hAnsi="Times" w:cs="Times"/>
        </w:rPr>
      </w:pPr>
      <w:r>
        <w:rPr>
          <w:rFonts w:ascii="Times" w:hAnsi="Times" w:cs="Times"/>
        </w:rPr>
        <w:t>Get corresponding blocks</w:t>
      </w:r>
    </w:p>
    <w:p w14:paraId="6610267F" w14:textId="1BF6E3D4" w:rsidR="00D01C74" w:rsidRDefault="00D01C74" w:rsidP="00D01C74">
      <w:pPr>
        <w:pStyle w:val="ListParagraph"/>
        <w:numPr>
          <w:ilvl w:val="0"/>
          <w:numId w:val="12"/>
        </w:numPr>
        <w:rPr>
          <w:rFonts w:ascii="Times" w:hAnsi="Times" w:cs="Times"/>
        </w:rPr>
      </w:pPr>
      <w:r>
        <w:rPr>
          <w:rFonts w:ascii="Times" w:hAnsi="Times" w:cs="Times"/>
        </w:rPr>
        <w:t>Try move them first before my other shapes</w:t>
      </w:r>
    </w:p>
    <w:p w14:paraId="14A1BDB1" w14:textId="2F4FB3ED" w:rsidR="00D01C74" w:rsidRDefault="00D01C74" w:rsidP="00D01C74">
      <w:pPr>
        <w:pStyle w:val="ListParagraph"/>
        <w:numPr>
          <w:ilvl w:val="0"/>
          <w:numId w:val="12"/>
        </w:numPr>
        <w:rPr>
          <w:rFonts w:ascii="Times" w:hAnsi="Times" w:cs="Times"/>
        </w:rPr>
      </w:pPr>
      <w:r>
        <w:rPr>
          <w:rFonts w:ascii="Times" w:hAnsi="Times" w:cs="Times"/>
        </w:rPr>
        <w:t>For each possible move, evaluate the new configuration’s measure to the good</w:t>
      </w:r>
    </w:p>
    <w:p w14:paraId="0B4D4B55" w14:textId="1FB65FD8" w:rsidR="00D01C74" w:rsidRPr="00F755DF" w:rsidRDefault="00D01C74" w:rsidP="00D01C74">
      <w:pPr>
        <w:pStyle w:val="ListParagraph"/>
        <w:numPr>
          <w:ilvl w:val="0"/>
          <w:numId w:val="12"/>
        </w:numPr>
        <w:rPr>
          <w:rFonts w:ascii="Times" w:hAnsi="Times" w:cs="Times"/>
        </w:rPr>
      </w:pPr>
      <w:r>
        <w:rPr>
          <w:rFonts w:ascii="Times" w:hAnsi="Times" w:cs="Times"/>
        </w:rPr>
        <w:t>Do the move with the lowest measure first</w:t>
      </w:r>
    </w:p>
    <w:bookmarkEnd w:id="0"/>
    <w:p w14:paraId="3E5BCB8E" w14:textId="3D2BD0DF" w:rsidR="001B5C8A" w:rsidRDefault="001B5C8A" w:rsidP="00B06114"/>
    <w:sectPr w:rsidR="001B5C8A" w:rsidSect="00B52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FE0"/>
    <w:multiLevelType w:val="hybridMultilevel"/>
    <w:tmpl w:val="AE4ABA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042EB"/>
    <w:multiLevelType w:val="hybridMultilevel"/>
    <w:tmpl w:val="0874A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268C9"/>
    <w:multiLevelType w:val="hybridMultilevel"/>
    <w:tmpl w:val="88B2A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9B6823"/>
    <w:multiLevelType w:val="hybridMultilevel"/>
    <w:tmpl w:val="A170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B6AC2"/>
    <w:multiLevelType w:val="hybridMultilevel"/>
    <w:tmpl w:val="57328A60"/>
    <w:lvl w:ilvl="0" w:tplc="180CC5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4653B"/>
    <w:multiLevelType w:val="hybridMultilevel"/>
    <w:tmpl w:val="A8E03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273AF"/>
    <w:multiLevelType w:val="multilevel"/>
    <w:tmpl w:val="A10E1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48F2A1E"/>
    <w:multiLevelType w:val="hybridMultilevel"/>
    <w:tmpl w:val="EFCC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51B88"/>
    <w:multiLevelType w:val="hybridMultilevel"/>
    <w:tmpl w:val="E37E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91E0A"/>
    <w:multiLevelType w:val="hybridMultilevel"/>
    <w:tmpl w:val="40D2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63744"/>
    <w:multiLevelType w:val="hybridMultilevel"/>
    <w:tmpl w:val="CDB07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A750D"/>
    <w:multiLevelType w:val="hybridMultilevel"/>
    <w:tmpl w:val="A10E1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2D658A"/>
    <w:multiLevelType w:val="hybridMultilevel"/>
    <w:tmpl w:val="7000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86BAE"/>
    <w:multiLevelType w:val="hybridMultilevel"/>
    <w:tmpl w:val="9D1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C781B"/>
    <w:multiLevelType w:val="hybridMultilevel"/>
    <w:tmpl w:val="D62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9"/>
  </w:num>
  <w:num w:numId="5">
    <w:abstractNumId w:val="4"/>
  </w:num>
  <w:num w:numId="6">
    <w:abstractNumId w:val="14"/>
  </w:num>
  <w:num w:numId="7">
    <w:abstractNumId w:val="13"/>
  </w:num>
  <w:num w:numId="8">
    <w:abstractNumId w:val="3"/>
  </w:num>
  <w:num w:numId="9">
    <w:abstractNumId w:val="0"/>
  </w:num>
  <w:num w:numId="10">
    <w:abstractNumId w:val="5"/>
  </w:num>
  <w:num w:numId="11">
    <w:abstractNumId w:val="11"/>
  </w:num>
  <w:num w:numId="12">
    <w:abstractNumId w:val="2"/>
  </w:num>
  <w:num w:numId="13">
    <w:abstractNumId w:val="6"/>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B2"/>
    <w:rsid w:val="000161B2"/>
    <w:rsid w:val="000574E8"/>
    <w:rsid w:val="00063AA5"/>
    <w:rsid w:val="00067E25"/>
    <w:rsid w:val="00072F50"/>
    <w:rsid w:val="00086DFF"/>
    <w:rsid w:val="000A024A"/>
    <w:rsid w:val="000C1219"/>
    <w:rsid w:val="000E346F"/>
    <w:rsid w:val="000F4C0A"/>
    <w:rsid w:val="00104A69"/>
    <w:rsid w:val="001720BA"/>
    <w:rsid w:val="001743AA"/>
    <w:rsid w:val="0017488A"/>
    <w:rsid w:val="001B5C8A"/>
    <w:rsid w:val="001E1767"/>
    <w:rsid w:val="00203C8A"/>
    <w:rsid w:val="00204EF5"/>
    <w:rsid w:val="00212F09"/>
    <w:rsid w:val="00233A1F"/>
    <w:rsid w:val="0025593A"/>
    <w:rsid w:val="00286F84"/>
    <w:rsid w:val="002B101B"/>
    <w:rsid w:val="002E3C20"/>
    <w:rsid w:val="00353055"/>
    <w:rsid w:val="003601F1"/>
    <w:rsid w:val="00394D1D"/>
    <w:rsid w:val="003B05DE"/>
    <w:rsid w:val="003D7344"/>
    <w:rsid w:val="003E1C83"/>
    <w:rsid w:val="003F1CD1"/>
    <w:rsid w:val="003F5070"/>
    <w:rsid w:val="00450151"/>
    <w:rsid w:val="004E1D36"/>
    <w:rsid w:val="004E1D38"/>
    <w:rsid w:val="005257DA"/>
    <w:rsid w:val="00565AD6"/>
    <w:rsid w:val="00592986"/>
    <w:rsid w:val="00597FCE"/>
    <w:rsid w:val="005B2871"/>
    <w:rsid w:val="005E7ED0"/>
    <w:rsid w:val="00686776"/>
    <w:rsid w:val="006E6459"/>
    <w:rsid w:val="006F139C"/>
    <w:rsid w:val="007103BB"/>
    <w:rsid w:val="007E4A4D"/>
    <w:rsid w:val="007E7522"/>
    <w:rsid w:val="00822A99"/>
    <w:rsid w:val="00857512"/>
    <w:rsid w:val="008903D4"/>
    <w:rsid w:val="008E2516"/>
    <w:rsid w:val="008E34C9"/>
    <w:rsid w:val="008E6978"/>
    <w:rsid w:val="00912921"/>
    <w:rsid w:val="00934630"/>
    <w:rsid w:val="00953129"/>
    <w:rsid w:val="009630B8"/>
    <w:rsid w:val="00974D31"/>
    <w:rsid w:val="00987BC3"/>
    <w:rsid w:val="009F77BB"/>
    <w:rsid w:val="00A00DF2"/>
    <w:rsid w:val="00A41297"/>
    <w:rsid w:val="00A61128"/>
    <w:rsid w:val="00A823F9"/>
    <w:rsid w:val="00AC124B"/>
    <w:rsid w:val="00AE1475"/>
    <w:rsid w:val="00AE32AE"/>
    <w:rsid w:val="00AF5B4E"/>
    <w:rsid w:val="00B06114"/>
    <w:rsid w:val="00B17058"/>
    <w:rsid w:val="00B52B6C"/>
    <w:rsid w:val="00B70C7A"/>
    <w:rsid w:val="00B95FDC"/>
    <w:rsid w:val="00BC4A9E"/>
    <w:rsid w:val="00BD5324"/>
    <w:rsid w:val="00BF2FD3"/>
    <w:rsid w:val="00C2580A"/>
    <w:rsid w:val="00C43AA6"/>
    <w:rsid w:val="00C61131"/>
    <w:rsid w:val="00CE7597"/>
    <w:rsid w:val="00CF77EE"/>
    <w:rsid w:val="00D01C74"/>
    <w:rsid w:val="00D31ABE"/>
    <w:rsid w:val="00D34664"/>
    <w:rsid w:val="00DC556B"/>
    <w:rsid w:val="00DD7BED"/>
    <w:rsid w:val="00DF1D79"/>
    <w:rsid w:val="00E00986"/>
    <w:rsid w:val="00E12A3F"/>
    <w:rsid w:val="00E15E8C"/>
    <w:rsid w:val="00E27833"/>
    <w:rsid w:val="00E5164E"/>
    <w:rsid w:val="00E65DDE"/>
    <w:rsid w:val="00E80B6C"/>
    <w:rsid w:val="00EA12BF"/>
    <w:rsid w:val="00ED2018"/>
    <w:rsid w:val="00ED5160"/>
    <w:rsid w:val="00F46337"/>
    <w:rsid w:val="00F56C37"/>
    <w:rsid w:val="00F92383"/>
    <w:rsid w:val="00FA45F7"/>
    <w:rsid w:val="00FB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08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B2"/>
    <w:pPr>
      <w:ind w:left="720"/>
      <w:contextualSpacing/>
    </w:pPr>
  </w:style>
  <w:style w:type="table" w:styleId="TableGrid">
    <w:name w:val="Table Grid"/>
    <w:basedOn w:val="TableNormal"/>
    <w:uiPriority w:val="59"/>
    <w:rsid w:val="00016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113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1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B2"/>
    <w:pPr>
      <w:ind w:left="720"/>
      <w:contextualSpacing/>
    </w:pPr>
  </w:style>
  <w:style w:type="table" w:styleId="TableGrid">
    <w:name w:val="Table Grid"/>
    <w:basedOn w:val="TableNormal"/>
    <w:uiPriority w:val="59"/>
    <w:rsid w:val="00016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113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11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5763</Characters>
  <Application>Microsoft Macintosh Word</Application>
  <DocSecurity>4</DocSecurity>
  <Lines>48</Lines>
  <Paragraphs>13</Paragraphs>
  <ScaleCrop>false</ScaleCrop>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Behailu</dc:creator>
  <cp:keywords/>
  <dc:description/>
  <cp:lastModifiedBy>Tsion Behailu</cp:lastModifiedBy>
  <cp:revision>2</cp:revision>
  <dcterms:created xsi:type="dcterms:W3CDTF">2013-08-18T01:13:00Z</dcterms:created>
  <dcterms:modified xsi:type="dcterms:W3CDTF">2013-08-18T01:13:00Z</dcterms:modified>
</cp:coreProperties>
</file>